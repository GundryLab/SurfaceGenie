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DD6100" w14:textId="7CA33EB0" w:rsidR="00B80DA6" w:rsidRPr="00B80DA6" w:rsidRDefault="00AF6CC5" w:rsidP="00B80DA6">
      <w:pPr>
        <w:spacing w:before="158" w:after="158"/>
        <w:outlineLvl w:val="3"/>
        <w:rPr>
          <w:rFonts w:ascii="Helvetica Neue" w:eastAsia="Times New Roman" w:hAnsi="Helvetica Neue" w:cs="Times New Roman"/>
          <w:color w:val="2C3E50"/>
          <w:sz w:val="29"/>
          <w:szCs w:val="29"/>
        </w:rPr>
      </w:pPr>
      <w:proofErr w:type="spellStart"/>
      <w:r w:rsidRPr="00600A97">
        <w:rPr>
          <w:rFonts w:ascii="Helvetica Neue" w:eastAsia="Times New Roman" w:hAnsi="Helvetica Neue" w:cs="Times New Roman"/>
          <w:color w:val="18BC9C"/>
          <w:sz w:val="29"/>
          <w:szCs w:val="29"/>
        </w:rPr>
        <w:t>SurfaceGenie</w:t>
      </w:r>
      <w:proofErr w:type="spellEnd"/>
      <w:r w:rsidRPr="00B80DA6">
        <w:rPr>
          <w:rFonts w:ascii="Helvetica Neue" w:eastAsia="Times New Roman" w:hAnsi="Helvetica Neue" w:cs="Times New Roman"/>
          <w:color w:val="2C3E50"/>
          <w:sz w:val="29"/>
          <w:szCs w:val="29"/>
        </w:rPr>
        <w:t xml:space="preserve"> </w:t>
      </w:r>
      <w:r w:rsidR="00B80DA6" w:rsidRPr="00B80DA6">
        <w:rPr>
          <w:rFonts w:ascii="Helvetica Neue" w:eastAsia="Times New Roman" w:hAnsi="Helvetica Neue" w:cs="Times New Roman"/>
          <w:color w:val="2C3E50"/>
          <w:sz w:val="29"/>
          <w:szCs w:val="29"/>
        </w:rPr>
        <w:t>Data Upload Instructions</w:t>
      </w:r>
    </w:p>
    <w:p w14:paraId="47DEE6E3" w14:textId="77777777" w:rsidR="00B80DA6" w:rsidRPr="00B80DA6" w:rsidRDefault="00B80DA6" w:rsidP="00B80DA6">
      <w:pPr>
        <w:spacing w:before="158" w:after="158"/>
        <w:outlineLvl w:val="4"/>
        <w:rPr>
          <w:rFonts w:ascii="Helvetica Neue" w:eastAsia="Times New Roman" w:hAnsi="Helvetica Neue" w:cs="Times New Roman"/>
          <w:color w:val="3498DB"/>
          <w:sz w:val="23"/>
          <w:szCs w:val="23"/>
        </w:rPr>
      </w:pPr>
      <w:r w:rsidRPr="00B80DA6">
        <w:rPr>
          <w:rFonts w:ascii="Helvetica Neue" w:eastAsia="Times New Roman" w:hAnsi="Helvetica Neue" w:cs="Times New Roman"/>
          <w:color w:val="3498DB"/>
          <w:sz w:val="23"/>
          <w:szCs w:val="23"/>
        </w:rPr>
        <w:t>Data Format</w:t>
      </w:r>
    </w:p>
    <w:p w14:paraId="76FF93EA" w14:textId="27F4526C" w:rsidR="00AF6CC5" w:rsidRDefault="00AF6CC5" w:rsidP="00B80DA6">
      <w:pPr>
        <w:spacing w:after="158"/>
        <w:rPr>
          <w:rFonts w:ascii="Helvetica Neue" w:eastAsia="Times New Roman" w:hAnsi="Helvetica Neue" w:cs="Times New Roman"/>
          <w:color w:val="2C3E50"/>
          <w:sz w:val="23"/>
          <w:szCs w:val="23"/>
        </w:rPr>
      </w:pPr>
      <w:r>
        <w:rPr>
          <w:rFonts w:ascii="Helvetica Neue" w:eastAsia="Times New Roman" w:hAnsi="Helvetica Neue" w:cs="Times New Roman"/>
          <w:color w:val="2C3E50"/>
          <w:sz w:val="23"/>
          <w:szCs w:val="23"/>
        </w:rPr>
        <w:t>A</w:t>
      </w:r>
      <w:r w:rsidRPr="00600A97">
        <w:rPr>
          <w:rFonts w:ascii="Helvetica Neue" w:eastAsia="Times New Roman" w:hAnsi="Helvetica Neue" w:cs="Times New Roman"/>
          <w:color w:val="2C3E50"/>
          <w:sz w:val="23"/>
          <w:szCs w:val="23"/>
        </w:rPr>
        <w:t xml:space="preserve"> </w:t>
      </w:r>
      <w:r>
        <w:rPr>
          <w:rFonts w:ascii="Helvetica Neue" w:eastAsia="Times New Roman" w:hAnsi="Helvetica Neue" w:cs="Times New Roman"/>
          <w:color w:val="2C3E50"/>
          <w:sz w:val="23"/>
          <w:szCs w:val="23"/>
        </w:rPr>
        <w:t>.</w:t>
      </w:r>
      <w:r w:rsidRPr="00600A97">
        <w:rPr>
          <w:rFonts w:ascii="Helvetica Neue" w:eastAsia="Times New Roman" w:hAnsi="Helvetica Neue" w:cs="Times New Roman"/>
          <w:color w:val="2C3E50"/>
          <w:sz w:val="23"/>
          <w:szCs w:val="23"/>
        </w:rPr>
        <w:t xml:space="preserve">csv file </w:t>
      </w:r>
      <w:r>
        <w:rPr>
          <w:rFonts w:ascii="Helvetica Neue" w:eastAsia="Times New Roman" w:hAnsi="Helvetica Neue" w:cs="Times New Roman"/>
          <w:color w:val="2C3E50"/>
          <w:sz w:val="23"/>
          <w:szCs w:val="23"/>
        </w:rPr>
        <w:t>containing a list of</w:t>
      </w:r>
      <w:r w:rsidRPr="00600A97">
        <w:rPr>
          <w:rFonts w:ascii="Helvetica Neue" w:eastAsia="Times New Roman" w:hAnsi="Helvetica Neue" w:cs="Times New Roman"/>
          <w:color w:val="2C3E50"/>
          <w:sz w:val="23"/>
          <w:szCs w:val="23"/>
        </w:rPr>
        <w:t xml:space="preserve"> proteins</w:t>
      </w:r>
      <w:r>
        <w:rPr>
          <w:rFonts w:ascii="Helvetica Neue" w:eastAsia="Times New Roman" w:hAnsi="Helvetica Neue" w:cs="Times New Roman"/>
          <w:color w:val="2C3E50"/>
          <w:sz w:val="23"/>
          <w:szCs w:val="23"/>
        </w:rPr>
        <w:t xml:space="preserve"> (</w:t>
      </w:r>
      <w:proofErr w:type="spellStart"/>
      <w:r>
        <w:rPr>
          <w:rFonts w:ascii="Helvetica Neue" w:eastAsia="Times New Roman" w:hAnsi="Helvetica Neue" w:cs="Times New Roman"/>
          <w:color w:val="2C3E50"/>
          <w:sz w:val="23"/>
          <w:szCs w:val="23"/>
        </w:rPr>
        <w:t>UniProt</w:t>
      </w:r>
      <w:proofErr w:type="spellEnd"/>
      <w:r>
        <w:rPr>
          <w:rFonts w:ascii="Helvetica Neue" w:eastAsia="Times New Roman" w:hAnsi="Helvetica Neue" w:cs="Times New Roman"/>
          <w:color w:val="2C3E50"/>
          <w:sz w:val="23"/>
          <w:szCs w:val="23"/>
        </w:rPr>
        <w:t xml:space="preserve"> Accession) and a surrogate value representative of abundance (</w:t>
      </w:r>
      <w:r w:rsidRPr="00D11B5F">
        <w:rPr>
          <w:rFonts w:ascii="Helvetica Neue" w:eastAsia="Times New Roman" w:hAnsi="Helvetica Neue" w:cs="Times New Roman"/>
          <w:i/>
          <w:color w:val="2C3E50"/>
          <w:sz w:val="23"/>
          <w:szCs w:val="23"/>
        </w:rPr>
        <w:t xml:space="preserve">e.g. </w:t>
      </w:r>
      <w:r>
        <w:rPr>
          <w:rFonts w:ascii="Helvetica Neue" w:eastAsia="Times New Roman" w:hAnsi="Helvetica Neue" w:cs="Times New Roman"/>
          <w:color w:val="2C3E50"/>
          <w:sz w:val="23"/>
          <w:szCs w:val="23"/>
        </w:rPr>
        <w:t>number of peptide spectrum matches, peak area)</w:t>
      </w:r>
      <w:r w:rsidRPr="00600A97">
        <w:rPr>
          <w:rFonts w:ascii="Helvetica Neue" w:eastAsia="Times New Roman" w:hAnsi="Helvetica Neue" w:cs="Times New Roman"/>
          <w:color w:val="2C3E50"/>
          <w:sz w:val="23"/>
          <w:szCs w:val="23"/>
        </w:rPr>
        <w:t xml:space="preserve"> identified </w:t>
      </w:r>
      <w:r>
        <w:rPr>
          <w:rFonts w:ascii="Helvetica Neue" w:eastAsia="Times New Roman" w:hAnsi="Helvetica Neue" w:cs="Times New Roman"/>
          <w:color w:val="2C3E50"/>
          <w:sz w:val="23"/>
          <w:szCs w:val="23"/>
        </w:rPr>
        <w:t>within</w:t>
      </w:r>
      <w:r w:rsidRPr="00600A97">
        <w:rPr>
          <w:rFonts w:ascii="Helvetica Neue" w:eastAsia="Times New Roman" w:hAnsi="Helvetica Neue" w:cs="Times New Roman"/>
          <w:color w:val="2C3E50"/>
          <w:sz w:val="23"/>
          <w:szCs w:val="23"/>
        </w:rPr>
        <w:t xml:space="preserve"> a set of samples</w:t>
      </w:r>
      <w:r>
        <w:rPr>
          <w:rFonts w:ascii="Helvetica Neue" w:eastAsia="Times New Roman" w:hAnsi="Helvetica Neue" w:cs="Times New Roman"/>
          <w:color w:val="2C3E50"/>
          <w:sz w:val="23"/>
          <w:szCs w:val="23"/>
        </w:rPr>
        <w:t xml:space="preserve">. </w:t>
      </w:r>
    </w:p>
    <w:p w14:paraId="4D4C5A8C" w14:textId="567C3B66" w:rsidR="00B80DA6" w:rsidRPr="00B80DA6" w:rsidRDefault="00AF6CC5" w:rsidP="00B80DA6">
      <w:pPr>
        <w:spacing w:after="158"/>
        <w:rPr>
          <w:rFonts w:ascii="Helvetica Neue" w:eastAsia="Times New Roman" w:hAnsi="Helvetica Neue" w:cs="Times New Roman"/>
          <w:color w:val="2C3E50"/>
          <w:sz w:val="23"/>
          <w:szCs w:val="23"/>
        </w:rPr>
      </w:pPr>
      <w:r>
        <w:rPr>
          <w:rFonts w:ascii="Helvetica Neue" w:eastAsia="Times New Roman" w:hAnsi="Helvetica Neue" w:cs="Times New Roman"/>
          <w:color w:val="2C3E50"/>
          <w:sz w:val="23"/>
          <w:szCs w:val="23"/>
        </w:rPr>
        <w:t>T</w:t>
      </w:r>
      <w:r w:rsidR="00B80DA6" w:rsidRPr="00B80DA6">
        <w:rPr>
          <w:rFonts w:ascii="Helvetica Neue" w:eastAsia="Times New Roman" w:hAnsi="Helvetica Neue" w:cs="Times New Roman"/>
          <w:color w:val="2C3E50"/>
          <w:sz w:val="23"/>
          <w:szCs w:val="23"/>
        </w:rPr>
        <w:t xml:space="preserve">he first column of your data file </w:t>
      </w:r>
      <w:r w:rsidRPr="00C321DB">
        <w:rPr>
          <w:rFonts w:ascii="Helvetica Neue" w:eastAsia="Times New Roman" w:hAnsi="Helvetica Neue" w:cs="Times New Roman"/>
          <w:b/>
          <w:color w:val="2C3E50"/>
          <w:sz w:val="23"/>
          <w:szCs w:val="23"/>
          <w:rPrChange w:id="0" w:author="Gundry, Rebekah" w:date="2018-10-06T16:14:00Z">
            <w:rPr>
              <w:rFonts w:ascii="Helvetica Neue" w:eastAsia="Times New Roman" w:hAnsi="Helvetica Neue" w:cs="Times New Roman"/>
              <w:color w:val="2C3E50"/>
              <w:sz w:val="23"/>
              <w:szCs w:val="23"/>
            </w:rPr>
          </w:rPrChange>
        </w:rPr>
        <w:t>must</w:t>
      </w:r>
      <w:r w:rsidR="00B80DA6" w:rsidRPr="00C321DB">
        <w:rPr>
          <w:rFonts w:ascii="Helvetica Neue" w:eastAsia="Times New Roman" w:hAnsi="Helvetica Neue" w:cs="Times New Roman"/>
          <w:b/>
          <w:color w:val="2C3E50"/>
          <w:sz w:val="23"/>
          <w:szCs w:val="23"/>
          <w:rPrChange w:id="1" w:author="Gundry, Rebekah" w:date="2018-10-06T16:14:00Z">
            <w:rPr>
              <w:rFonts w:ascii="Helvetica Neue" w:eastAsia="Times New Roman" w:hAnsi="Helvetica Neue" w:cs="Times New Roman"/>
              <w:color w:val="2C3E50"/>
              <w:sz w:val="23"/>
              <w:szCs w:val="23"/>
            </w:rPr>
          </w:rPrChange>
        </w:rPr>
        <w:t xml:space="preserve"> be labeled 'Accession' </w:t>
      </w:r>
      <w:r w:rsidR="00B80DA6" w:rsidRPr="00B80DA6">
        <w:rPr>
          <w:rFonts w:ascii="Helvetica Neue" w:eastAsia="Times New Roman" w:hAnsi="Helvetica Neue" w:cs="Times New Roman"/>
          <w:color w:val="2C3E50"/>
          <w:sz w:val="23"/>
          <w:szCs w:val="23"/>
        </w:rPr>
        <w:t>with no extra characters (</w:t>
      </w:r>
      <w:r w:rsidRPr="00C321DB">
        <w:rPr>
          <w:rFonts w:ascii="Helvetica Neue" w:eastAsia="Times New Roman" w:hAnsi="Helvetica Neue" w:cs="Times New Roman"/>
          <w:i/>
          <w:color w:val="2C3E50"/>
          <w:sz w:val="23"/>
          <w:szCs w:val="23"/>
          <w:rPrChange w:id="2" w:author="Gundry, Rebekah" w:date="2018-10-06T16:14:00Z">
            <w:rPr>
              <w:rFonts w:ascii="Helvetica Neue" w:eastAsia="Times New Roman" w:hAnsi="Helvetica Neue" w:cs="Times New Roman"/>
              <w:color w:val="2C3E50"/>
              <w:sz w:val="23"/>
              <w:szCs w:val="23"/>
            </w:rPr>
          </w:rPrChange>
        </w:rPr>
        <w:t>e.g.</w:t>
      </w:r>
      <w:r w:rsidR="00B80DA6" w:rsidRPr="00B80DA6">
        <w:rPr>
          <w:rFonts w:ascii="Helvetica Neue" w:eastAsia="Times New Roman" w:hAnsi="Helvetica Neue" w:cs="Times New Roman"/>
          <w:color w:val="2C3E50"/>
          <w:sz w:val="23"/>
          <w:szCs w:val="23"/>
        </w:rPr>
        <w:t xml:space="preserve"> not 'Accession #'). This column should contain the </w:t>
      </w:r>
      <w:proofErr w:type="spellStart"/>
      <w:r w:rsidR="00B80DA6" w:rsidRPr="00B80DA6">
        <w:rPr>
          <w:rFonts w:ascii="Helvetica Neue" w:eastAsia="Times New Roman" w:hAnsi="Helvetica Neue" w:cs="Times New Roman"/>
          <w:color w:val="2C3E50"/>
          <w:sz w:val="23"/>
          <w:szCs w:val="23"/>
        </w:rPr>
        <w:t>UniProt</w:t>
      </w:r>
      <w:proofErr w:type="spellEnd"/>
      <w:r w:rsidR="00B80DA6" w:rsidRPr="00B80DA6">
        <w:rPr>
          <w:rFonts w:ascii="Helvetica Neue" w:eastAsia="Times New Roman" w:hAnsi="Helvetica Neue" w:cs="Times New Roman"/>
          <w:color w:val="2C3E50"/>
          <w:sz w:val="23"/>
          <w:szCs w:val="23"/>
        </w:rPr>
        <w:t xml:space="preserve"> accession numbers of the proteins in your samples. You may include isoforms. To convert from a different protein ID type to </w:t>
      </w:r>
      <w:proofErr w:type="spellStart"/>
      <w:r w:rsidR="00B80DA6" w:rsidRPr="00B80DA6">
        <w:rPr>
          <w:rFonts w:ascii="Helvetica Neue" w:eastAsia="Times New Roman" w:hAnsi="Helvetica Neue" w:cs="Times New Roman"/>
          <w:color w:val="2C3E50"/>
          <w:sz w:val="23"/>
          <w:szCs w:val="23"/>
        </w:rPr>
        <w:t>UniProt</w:t>
      </w:r>
      <w:proofErr w:type="spellEnd"/>
      <w:r w:rsidR="00B80DA6" w:rsidRPr="00B80DA6">
        <w:rPr>
          <w:rFonts w:ascii="Helvetica Neue" w:eastAsia="Times New Roman" w:hAnsi="Helvetica Neue" w:cs="Times New Roman"/>
          <w:color w:val="2C3E50"/>
          <w:sz w:val="23"/>
          <w:szCs w:val="23"/>
        </w:rPr>
        <w:t>, bulk conversion is available </w:t>
      </w:r>
      <w:hyperlink r:id="rId5" w:history="1">
        <w:r w:rsidR="00B80DA6" w:rsidRPr="00B80DA6">
          <w:rPr>
            <w:rFonts w:ascii="Helvetica Neue" w:eastAsia="Times New Roman" w:hAnsi="Helvetica Neue" w:cs="Times New Roman"/>
            <w:color w:val="18BC9C"/>
            <w:sz w:val="23"/>
            <w:szCs w:val="23"/>
            <w:u w:val="single"/>
          </w:rPr>
          <w:t>here</w:t>
        </w:r>
      </w:hyperlink>
      <w:r w:rsidR="00B80DA6" w:rsidRPr="00B80DA6">
        <w:rPr>
          <w:rFonts w:ascii="Helvetica Neue" w:eastAsia="Times New Roman" w:hAnsi="Helvetica Neue" w:cs="Times New Roman"/>
          <w:color w:val="2C3E50"/>
          <w:sz w:val="23"/>
          <w:szCs w:val="23"/>
        </w:rPr>
        <w:t> . Under 'Select options', select your ID type in the 'From' field and then '</w:t>
      </w:r>
      <w:proofErr w:type="spellStart"/>
      <w:r w:rsidR="00B80DA6" w:rsidRPr="00B80DA6">
        <w:rPr>
          <w:rFonts w:ascii="Helvetica Neue" w:eastAsia="Times New Roman" w:hAnsi="Helvetica Neue" w:cs="Times New Roman"/>
          <w:color w:val="2C3E50"/>
          <w:sz w:val="23"/>
          <w:szCs w:val="23"/>
        </w:rPr>
        <w:t>UniProt</w:t>
      </w:r>
      <w:proofErr w:type="spellEnd"/>
      <w:r w:rsidR="00B80DA6" w:rsidRPr="00B80DA6">
        <w:rPr>
          <w:rFonts w:ascii="Helvetica Neue" w:eastAsia="Times New Roman" w:hAnsi="Helvetica Neue" w:cs="Times New Roman"/>
          <w:color w:val="2C3E50"/>
          <w:sz w:val="23"/>
          <w:szCs w:val="23"/>
        </w:rPr>
        <w:t xml:space="preserve"> KB' in the 'To' field.</w:t>
      </w:r>
    </w:p>
    <w:p w14:paraId="053A8820" w14:textId="77777777" w:rsidR="00B80DA6" w:rsidRPr="00B80DA6" w:rsidRDefault="00B80DA6" w:rsidP="00B80DA6">
      <w:pPr>
        <w:spacing w:after="158"/>
        <w:rPr>
          <w:rFonts w:ascii="Helvetica Neue" w:eastAsia="Times New Roman" w:hAnsi="Helvetica Neue" w:cs="Times New Roman"/>
          <w:color w:val="2C3E50"/>
          <w:sz w:val="23"/>
          <w:szCs w:val="23"/>
        </w:rPr>
      </w:pPr>
      <w:r w:rsidRPr="00B80DA6">
        <w:rPr>
          <w:rFonts w:ascii="Helvetica Neue" w:eastAsia="Times New Roman" w:hAnsi="Helvetica Neue" w:cs="Times New Roman"/>
          <w:color w:val="2C3E50"/>
          <w:sz w:val="23"/>
          <w:szCs w:val="23"/>
        </w:rPr>
        <w:t xml:space="preserve">Additionally, data files must be in </w:t>
      </w:r>
      <w:r w:rsidRPr="00AF6CC5">
        <w:rPr>
          <w:rFonts w:ascii="Helvetica Neue" w:eastAsia="Times New Roman" w:hAnsi="Helvetica Neue" w:cs="Times New Roman"/>
          <w:b/>
          <w:color w:val="2C3E50"/>
          <w:sz w:val="23"/>
          <w:szCs w:val="23"/>
        </w:rPr>
        <w:t>csv format</w:t>
      </w:r>
      <w:r w:rsidRPr="00B80DA6">
        <w:rPr>
          <w:rFonts w:ascii="Helvetica Neue" w:eastAsia="Times New Roman" w:hAnsi="Helvetica Neue" w:cs="Times New Roman"/>
          <w:color w:val="2C3E50"/>
          <w:sz w:val="23"/>
          <w:szCs w:val="23"/>
        </w:rPr>
        <w:t>. If you are working in Excel, click 'File --&gt; Save As' and select csv in the drop-down menu to convert from .</w:t>
      </w:r>
      <w:proofErr w:type="spellStart"/>
      <w:r w:rsidRPr="00B80DA6">
        <w:rPr>
          <w:rFonts w:ascii="Helvetica Neue" w:eastAsia="Times New Roman" w:hAnsi="Helvetica Neue" w:cs="Times New Roman"/>
          <w:color w:val="2C3E50"/>
          <w:sz w:val="23"/>
          <w:szCs w:val="23"/>
        </w:rPr>
        <w:t>xlsx</w:t>
      </w:r>
      <w:proofErr w:type="spellEnd"/>
      <w:r w:rsidRPr="00B80DA6">
        <w:rPr>
          <w:rFonts w:ascii="Helvetica Neue" w:eastAsia="Times New Roman" w:hAnsi="Helvetica Neue" w:cs="Times New Roman"/>
          <w:color w:val="2C3E50"/>
          <w:sz w:val="23"/>
          <w:szCs w:val="23"/>
        </w:rPr>
        <w:t xml:space="preserve"> to .csv.</w:t>
      </w:r>
    </w:p>
    <w:p w14:paraId="3184F03E" w14:textId="77777777" w:rsidR="00B80DA6" w:rsidRPr="00B80DA6" w:rsidRDefault="00B80DA6" w:rsidP="00B80DA6">
      <w:pPr>
        <w:spacing w:before="158" w:after="158"/>
        <w:outlineLvl w:val="4"/>
        <w:rPr>
          <w:rFonts w:ascii="Helvetica Neue" w:eastAsia="Times New Roman" w:hAnsi="Helvetica Neue" w:cs="Times New Roman"/>
          <w:color w:val="3498DB"/>
          <w:sz w:val="23"/>
          <w:szCs w:val="23"/>
        </w:rPr>
      </w:pPr>
      <w:r w:rsidRPr="00B80DA6">
        <w:rPr>
          <w:rFonts w:ascii="Helvetica Neue" w:eastAsia="Times New Roman" w:hAnsi="Helvetica Neue" w:cs="Times New Roman"/>
          <w:color w:val="3498DB"/>
          <w:sz w:val="23"/>
          <w:szCs w:val="23"/>
        </w:rPr>
        <w:t>Example Data</w:t>
      </w:r>
    </w:p>
    <w:tbl>
      <w:tblPr>
        <w:tblW w:w="0" w:type="dxa"/>
        <w:tblCellMar>
          <w:top w:w="15" w:type="dxa"/>
          <w:left w:w="15" w:type="dxa"/>
          <w:bottom w:w="15" w:type="dxa"/>
          <w:right w:w="15" w:type="dxa"/>
        </w:tblCellMar>
        <w:tblLook w:val="04A0" w:firstRow="1" w:lastRow="0" w:firstColumn="1" w:lastColumn="0" w:noHBand="0" w:noVBand="1"/>
      </w:tblPr>
      <w:tblGrid>
        <w:gridCol w:w="1628"/>
        <w:gridCol w:w="841"/>
        <w:gridCol w:w="841"/>
        <w:gridCol w:w="841"/>
        <w:gridCol w:w="841"/>
        <w:gridCol w:w="841"/>
        <w:gridCol w:w="841"/>
        <w:gridCol w:w="841"/>
        <w:gridCol w:w="841"/>
        <w:gridCol w:w="841"/>
      </w:tblGrid>
      <w:tr w:rsidR="00B80DA6" w:rsidRPr="00B80DA6" w14:paraId="0DFDF064" w14:textId="77777777" w:rsidTr="00B80DA6">
        <w:trPr>
          <w:tblHeader/>
        </w:trPr>
        <w:tc>
          <w:tcPr>
            <w:tcW w:w="0" w:type="auto"/>
            <w:tcBorders>
              <w:top w:val="nil"/>
              <w:left w:val="nil"/>
              <w:bottom w:val="nil"/>
              <w:right w:val="nil"/>
            </w:tcBorders>
            <w:shd w:val="clear" w:color="auto" w:fill="auto"/>
            <w:tcMar>
              <w:top w:w="75" w:type="dxa"/>
              <w:left w:w="180" w:type="dxa"/>
              <w:bottom w:w="75" w:type="dxa"/>
              <w:right w:w="180" w:type="dxa"/>
            </w:tcMar>
            <w:vAlign w:val="bottom"/>
            <w:hideMark/>
          </w:tcPr>
          <w:p w14:paraId="54015257" w14:textId="77777777" w:rsidR="00B80DA6" w:rsidRPr="00AF6CC5" w:rsidRDefault="00B80DA6" w:rsidP="00B80DA6">
            <w:pPr>
              <w:spacing w:after="315"/>
              <w:rPr>
                <w:rFonts w:ascii="Arial" w:eastAsia="Times New Roman" w:hAnsi="Arial" w:cs="Arial"/>
                <w:b/>
                <w:bCs/>
              </w:rPr>
            </w:pPr>
            <w:r w:rsidRPr="00AF6CC5">
              <w:rPr>
                <w:rFonts w:ascii="Arial" w:eastAsia="Times New Roman" w:hAnsi="Arial" w:cs="Arial"/>
                <w:b/>
                <w:bCs/>
              </w:rPr>
              <w:t>Accession </w:t>
            </w:r>
          </w:p>
        </w:tc>
        <w:tc>
          <w:tcPr>
            <w:tcW w:w="0" w:type="auto"/>
            <w:tcBorders>
              <w:top w:val="nil"/>
              <w:left w:val="nil"/>
              <w:bottom w:val="nil"/>
              <w:right w:val="nil"/>
            </w:tcBorders>
            <w:shd w:val="clear" w:color="auto" w:fill="auto"/>
            <w:tcMar>
              <w:top w:w="75" w:type="dxa"/>
              <w:left w:w="180" w:type="dxa"/>
              <w:bottom w:w="75" w:type="dxa"/>
              <w:right w:w="180" w:type="dxa"/>
            </w:tcMar>
            <w:vAlign w:val="bottom"/>
            <w:hideMark/>
          </w:tcPr>
          <w:p w14:paraId="51C0A8F3" w14:textId="77777777" w:rsidR="00B80DA6" w:rsidRPr="00AF6CC5" w:rsidRDefault="00B80DA6" w:rsidP="00B80DA6">
            <w:pPr>
              <w:spacing w:after="315"/>
              <w:jc w:val="right"/>
              <w:rPr>
                <w:rFonts w:ascii="Arial" w:eastAsia="Times New Roman" w:hAnsi="Arial" w:cs="Arial"/>
                <w:b/>
                <w:bCs/>
              </w:rPr>
            </w:pPr>
            <w:r w:rsidRPr="00AF6CC5">
              <w:rPr>
                <w:rFonts w:ascii="Arial" w:eastAsia="Times New Roman" w:hAnsi="Arial" w:cs="Arial"/>
                <w:b/>
                <w:bCs/>
              </w:rPr>
              <w:t>d00 </w:t>
            </w:r>
          </w:p>
        </w:tc>
        <w:tc>
          <w:tcPr>
            <w:tcW w:w="0" w:type="auto"/>
            <w:tcBorders>
              <w:top w:val="nil"/>
              <w:left w:val="nil"/>
              <w:bottom w:val="nil"/>
              <w:right w:val="nil"/>
            </w:tcBorders>
            <w:shd w:val="clear" w:color="auto" w:fill="auto"/>
            <w:tcMar>
              <w:top w:w="75" w:type="dxa"/>
              <w:left w:w="180" w:type="dxa"/>
              <w:bottom w:w="75" w:type="dxa"/>
              <w:right w:w="180" w:type="dxa"/>
            </w:tcMar>
            <w:vAlign w:val="bottom"/>
            <w:hideMark/>
          </w:tcPr>
          <w:p w14:paraId="671E47D8" w14:textId="77777777" w:rsidR="00B80DA6" w:rsidRPr="00AF6CC5" w:rsidRDefault="00B80DA6" w:rsidP="00B80DA6">
            <w:pPr>
              <w:spacing w:after="315"/>
              <w:jc w:val="right"/>
              <w:rPr>
                <w:rFonts w:ascii="Arial" w:eastAsia="Times New Roman" w:hAnsi="Arial" w:cs="Arial"/>
                <w:b/>
                <w:bCs/>
              </w:rPr>
            </w:pPr>
            <w:r w:rsidRPr="00AF6CC5">
              <w:rPr>
                <w:rFonts w:ascii="Arial" w:eastAsia="Times New Roman" w:hAnsi="Arial" w:cs="Arial"/>
                <w:b/>
                <w:bCs/>
              </w:rPr>
              <w:t>d10 </w:t>
            </w:r>
          </w:p>
        </w:tc>
        <w:tc>
          <w:tcPr>
            <w:tcW w:w="0" w:type="auto"/>
            <w:tcBorders>
              <w:top w:val="nil"/>
              <w:left w:val="nil"/>
              <w:bottom w:val="nil"/>
              <w:right w:val="nil"/>
            </w:tcBorders>
            <w:shd w:val="clear" w:color="auto" w:fill="auto"/>
            <w:tcMar>
              <w:top w:w="75" w:type="dxa"/>
              <w:left w:w="180" w:type="dxa"/>
              <w:bottom w:w="75" w:type="dxa"/>
              <w:right w:w="180" w:type="dxa"/>
            </w:tcMar>
            <w:vAlign w:val="bottom"/>
            <w:hideMark/>
          </w:tcPr>
          <w:p w14:paraId="0FB713F2" w14:textId="77777777" w:rsidR="00B80DA6" w:rsidRPr="00AF6CC5" w:rsidRDefault="00B80DA6" w:rsidP="00B80DA6">
            <w:pPr>
              <w:spacing w:after="315"/>
              <w:jc w:val="right"/>
              <w:rPr>
                <w:rFonts w:ascii="Arial" w:eastAsia="Times New Roman" w:hAnsi="Arial" w:cs="Arial"/>
                <w:b/>
                <w:bCs/>
              </w:rPr>
            </w:pPr>
            <w:r w:rsidRPr="00AF6CC5">
              <w:rPr>
                <w:rFonts w:ascii="Arial" w:eastAsia="Times New Roman" w:hAnsi="Arial" w:cs="Arial"/>
                <w:b/>
                <w:bCs/>
              </w:rPr>
              <w:t>d13 </w:t>
            </w:r>
          </w:p>
        </w:tc>
        <w:tc>
          <w:tcPr>
            <w:tcW w:w="0" w:type="auto"/>
            <w:tcBorders>
              <w:top w:val="nil"/>
              <w:left w:val="nil"/>
              <w:bottom w:val="nil"/>
              <w:right w:val="nil"/>
            </w:tcBorders>
            <w:shd w:val="clear" w:color="auto" w:fill="auto"/>
            <w:tcMar>
              <w:top w:w="75" w:type="dxa"/>
              <w:left w:w="180" w:type="dxa"/>
              <w:bottom w:w="75" w:type="dxa"/>
              <w:right w:w="180" w:type="dxa"/>
            </w:tcMar>
            <w:vAlign w:val="bottom"/>
            <w:hideMark/>
          </w:tcPr>
          <w:p w14:paraId="7D84E2A8" w14:textId="77777777" w:rsidR="00B80DA6" w:rsidRPr="00AF6CC5" w:rsidRDefault="00B80DA6" w:rsidP="00B80DA6">
            <w:pPr>
              <w:spacing w:after="315"/>
              <w:jc w:val="right"/>
              <w:rPr>
                <w:rFonts w:ascii="Arial" w:eastAsia="Times New Roman" w:hAnsi="Arial" w:cs="Arial"/>
                <w:b/>
                <w:bCs/>
              </w:rPr>
            </w:pPr>
            <w:r w:rsidRPr="00AF6CC5">
              <w:rPr>
                <w:rFonts w:ascii="Arial" w:eastAsia="Times New Roman" w:hAnsi="Arial" w:cs="Arial"/>
                <w:b/>
                <w:bCs/>
              </w:rPr>
              <w:t>d25 </w:t>
            </w:r>
          </w:p>
        </w:tc>
        <w:tc>
          <w:tcPr>
            <w:tcW w:w="0" w:type="auto"/>
            <w:tcBorders>
              <w:top w:val="nil"/>
              <w:left w:val="nil"/>
              <w:bottom w:val="nil"/>
              <w:right w:val="nil"/>
            </w:tcBorders>
            <w:shd w:val="clear" w:color="auto" w:fill="auto"/>
            <w:tcMar>
              <w:top w:w="75" w:type="dxa"/>
              <w:left w:w="180" w:type="dxa"/>
              <w:bottom w:w="75" w:type="dxa"/>
              <w:right w:w="180" w:type="dxa"/>
            </w:tcMar>
            <w:vAlign w:val="bottom"/>
            <w:hideMark/>
          </w:tcPr>
          <w:p w14:paraId="6DF84CA0" w14:textId="77777777" w:rsidR="00B80DA6" w:rsidRPr="00AF6CC5" w:rsidRDefault="00B80DA6" w:rsidP="00B80DA6">
            <w:pPr>
              <w:spacing w:after="315"/>
              <w:jc w:val="right"/>
              <w:rPr>
                <w:rFonts w:ascii="Arial" w:eastAsia="Times New Roman" w:hAnsi="Arial" w:cs="Arial"/>
                <w:b/>
                <w:bCs/>
              </w:rPr>
            </w:pPr>
            <w:r w:rsidRPr="00AF6CC5">
              <w:rPr>
                <w:rFonts w:ascii="Arial" w:eastAsia="Times New Roman" w:hAnsi="Arial" w:cs="Arial"/>
                <w:b/>
                <w:bCs/>
              </w:rPr>
              <w:t>d31 </w:t>
            </w:r>
          </w:p>
        </w:tc>
        <w:tc>
          <w:tcPr>
            <w:tcW w:w="0" w:type="auto"/>
            <w:tcBorders>
              <w:top w:val="nil"/>
              <w:left w:val="nil"/>
              <w:bottom w:val="nil"/>
              <w:right w:val="nil"/>
            </w:tcBorders>
            <w:shd w:val="clear" w:color="auto" w:fill="auto"/>
            <w:tcMar>
              <w:top w:w="75" w:type="dxa"/>
              <w:left w:w="180" w:type="dxa"/>
              <w:bottom w:w="75" w:type="dxa"/>
              <w:right w:w="180" w:type="dxa"/>
            </w:tcMar>
            <w:vAlign w:val="bottom"/>
            <w:hideMark/>
          </w:tcPr>
          <w:p w14:paraId="69A0913B" w14:textId="77777777" w:rsidR="00B80DA6" w:rsidRPr="00AF6CC5" w:rsidRDefault="00B80DA6" w:rsidP="00B80DA6">
            <w:pPr>
              <w:spacing w:after="315"/>
              <w:jc w:val="right"/>
              <w:rPr>
                <w:rFonts w:ascii="Arial" w:eastAsia="Times New Roman" w:hAnsi="Arial" w:cs="Arial"/>
                <w:b/>
                <w:bCs/>
              </w:rPr>
            </w:pPr>
            <w:r w:rsidRPr="00AF6CC5">
              <w:rPr>
                <w:rFonts w:ascii="Arial" w:eastAsia="Times New Roman" w:hAnsi="Arial" w:cs="Arial"/>
                <w:b/>
                <w:bCs/>
              </w:rPr>
              <w:t>d40 </w:t>
            </w:r>
          </w:p>
        </w:tc>
        <w:tc>
          <w:tcPr>
            <w:tcW w:w="0" w:type="auto"/>
            <w:tcBorders>
              <w:top w:val="nil"/>
              <w:left w:val="nil"/>
              <w:bottom w:val="nil"/>
              <w:right w:val="nil"/>
            </w:tcBorders>
            <w:shd w:val="clear" w:color="auto" w:fill="auto"/>
            <w:tcMar>
              <w:top w:w="75" w:type="dxa"/>
              <w:left w:w="180" w:type="dxa"/>
              <w:bottom w:w="75" w:type="dxa"/>
              <w:right w:w="180" w:type="dxa"/>
            </w:tcMar>
            <w:vAlign w:val="bottom"/>
            <w:hideMark/>
          </w:tcPr>
          <w:p w14:paraId="4FF06F0E" w14:textId="77777777" w:rsidR="00B80DA6" w:rsidRPr="00AF6CC5" w:rsidRDefault="00B80DA6" w:rsidP="00B80DA6">
            <w:pPr>
              <w:spacing w:after="315"/>
              <w:jc w:val="right"/>
              <w:rPr>
                <w:rFonts w:ascii="Arial" w:eastAsia="Times New Roman" w:hAnsi="Arial" w:cs="Arial"/>
                <w:b/>
                <w:bCs/>
              </w:rPr>
            </w:pPr>
            <w:r w:rsidRPr="00AF6CC5">
              <w:rPr>
                <w:rFonts w:ascii="Arial" w:eastAsia="Times New Roman" w:hAnsi="Arial" w:cs="Arial"/>
                <w:b/>
                <w:bCs/>
              </w:rPr>
              <w:t>d50 </w:t>
            </w:r>
          </w:p>
        </w:tc>
        <w:tc>
          <w:tcPr>
            <w:tcW w:w="0" w:type="auto"/>
            <w:tcBorders>
              <w:top w:val="nil"/>
              <w:left w:val="nil"/>
              <w:bottom w:val="nil"/>
              <w:right w:val="nil"/>
            </w:tcBorders>
            <w:shd w:val="clear" w:color="auto" w:fill="auto"/>
            <w:tcMar>
              <w:top w:w="75" w:type="dxa"/>
              <w:left w:w="180" w:type="dxa"/>
              <w:bottom w:w="75" w:type="dxa"/>
              <w:right w:w="180" w:type="dxa"/>
            </w:tcMar>
            <w:vAlign w:val="bottom"/>
            <w:hideMark/>
          </w:tcPr>
          <w:p w14:paraId="55E15822" w14:textId="77777777" w:rsidR="00B80DA6" w:rsidRPr="00AF6CC5" w:rsidRDefault="00B80DA6" w:rsidP="00B80DA6">
            <w:pPr>
              <w:spacing w:after="315"/>
              <w:jc w:val="right"/>
              <w:rPr>
                <w:rFonts w:ascii="Arial" w:eastAsia="Times New Roman" w:hAnsi="Arial" w:cs="Arial"/>
                <w:b/>
                <w:bCs/>
              </w:rPr>
            </w:pPr>
            <w:r w:rsidRPr="00AF6CC5">
              <w:rPr>
                <w:rFonts w:ascii="Arial" w:eastAsia="Times New Roman" w:hAnsi="Arial" w:cs="Arial"/>
                <w:b/>
                <w:bCs/>
              </w:rPr>
              <w:t>d80 </w:t>
            </w:r>
          </w:p>
        </w:tc>
        <w:tc>
          <w:tcPr>
            <w:tcW w:w="0" w:type="auto"/>
            <w:tcBorders>
              <w:top w:val="nil"/>
              <w:left w:val="nil"/>
              <w:bottom w:val="nil"/>
              <w:right w:val="nil"/>
            </w:tcBorders>
            <w:shd w:val="clear" w:color="auto" w:fill="auto"/>
            <w:tcMar>
              <w:top w:w="75" w:type="dxa"/>
              <w:left w:w="180" w:type="dxa"/>
              <w:bottom w:w="75" w:type="dxa"/>
              <w:right w:w="180" w:type="dxa"/>
            </w:tcMar>
            <w:vAlign w:val="bottom"/>
            <w:hideMark/>
          </w:tcPr>
          <w:p w14:paraId="40FEE758" w14:textId="77777777" w:rsidR="00B80DA6" w:rsidRPr="00AF6CC5" w:rsidRDefault="00B80DA6" w:rsidP="00B80DA6">
            <w:pPr>
              <w:spacing w:after="315"/>
              <w:jc w:val="right"/>
              <w:rPr>
                <w:rFonts w:ascii="Arial" w:eastAsia="Times New Roman" w:hAnsi="Arial" w:cs="Arial"/>
                <w:b/>
                <w:bCs/>
              </w:rPr>
            </w:pPr>
            <w:r w:rsidRPr="00AF6CC5">
              <w:rPr>
                <w:rFonts w:ascii="Arial" w:eastAsia="Times New Roman" w:hAnsi="Arial" w:cs="Arial"/>
                <w:b/>
                <w:bCs/>
              </w:rPr>
              <w:t>d90 </w:t>
            </w:r>
          </w:p>
        </w:tc>
      </w:tr>
      <w:tr w:rsidR="00B80DA6" w:rsidRPr="00B80DA6" w14:paraId="49EB248D" w14:textId="77777777" w:rsidTr="00B80DA6">
        <w:tc>
          <w:tcPr>
            <w:tcW w:w="0" w:type="auto"/>
            <w:tcBorders>
              <w:top w:val="nil"/>
              <w:left w:val="nil"/>
              <w:bottom w:val="nil"/>
              <w:right w:val="nil"/>
            </w:tcBorders>
            <w:shd w:val="clear" w:color="auto" w:fill="auto"/>
            <w:tcMar>
              <w:top w:w="75" w:type="dxa"/>
              <w:left w:w="180" w:type="dxa"/>
              <w:bottom w:w="75" w:type="dxa"/>
              <w:right w:w="180" w:type="dxa"/>
            </w:tcMar>
            <w:hideMark/>
          </w:tcPr>
          <w:p w14:paraId="61FBE280" w14:textId="77777777" w:rsidR="00B80DA6" w:rsidRPr="00AF6CC5" w:rsidRDefault="00B80DA6" w:rsidP="00B80DA6">
            <w:pPr>
              <w:spacing w:after="315"/>
              <w:rPr>
                <w:rFonts w:ascii="Arial" w:eastAsia="Times New Roman" w:hAnsi="Arial" w:cs="Arial"/>
              </w:rPr>
            </w:pPr>
            <w:r w:rsidRPr="00AF6CC5">
              <w:rPr>
                <w:rFonts w:ascii="Arial" w:eastAsia="Times New Roman" w:hAnsi="Arial" w:cs="Arial"/>
              </w:rPr>
              <w:t>A0AVT1-1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172D2EDB"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6 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3B6B3FAE"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4 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1C76D1ED"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4 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1560312A"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6 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264AD759"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1 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203448ED"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5 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10DE6C8A"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2 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3FF6A5B3"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3 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743FAD60"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4 </w:t>
            </w:r>
          </w:p>
        </w:tc>
      </w:tr>
      <w:tr w:rsidR="00B80DA6" w:rsidRPr="00B80DA6" w14:paraId="496217FA" w14:textId="77777777" w:rsidTr="00B80DA6">
        <w:tc>
          <w:tcPr>
            <w:tcW w:w="0" w:type="auto"/>
            <w:tcBorders>
              <w:top w:val="nil"/>
              <w:left w:val="nil"/>
              <w:bottom w:val="nil"/>
              <w:right w:val="nil"/>
            </w:tcBorders>
            <w:shd w:val="clear" w:color="auto" w:fill="auto"/>
            <w:tcMar>
              <w:top w:w="75" w:type="dxa"/>
              <w:left w:w="180" w:type="dxa"/>
              <w:bottom w:w="75" w:type="dxa"/>
              <w:right w:w="180" w:type="dxa"/>
            </w:tcMar>
            <w:hideMark/>
          </w:tcPr>
          <w:p w14:paraId="5CE6059F" w14:textId="77777777" w:rsidR="00B80DA6" w:rsidRPr="00AF6CC5" w:rsidRDefault="00B80DA6" w:rsidP="00B80DA6">
            <w:pPr>
              <w:spacing w:after="315"/>
              <w:rPr>
                <w:rFonts w:ascii="Arial" w:eastAsia="Times New Roman" w:hAnsi="Arial" w:cs="Arial"/>
              </w:rPr>
            </w:pPr>
            <w:r w:rsidRPr="00AF6CC5">
              <w:rPr>
                <w:rFonts w:ascii="Arial" w:eastAsia="Times New Roman" w:hAnsi="Arial" w:cs="Arial"/>
              </w:rPr>
              <w:t>A0FGR8-6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7F727AC7"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65DD1236"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6D108D70"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2 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2F0EEA24"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6A3922A5"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4 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2CF2FD4B"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3 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00EBE890"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2 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75458645"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3 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073CFA7C"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10 </w:t>
            </w:r>
          </w:p>
        </w:tc>
      </w:tr>
      <w:tr w:rsidR="00B80DA6" w:rsidRPr="00B80DA6" w14:paraId="40B6EDEE" w14:textId="77777777" w:rsidTr="00B80DA6">
        <w:tc>
          <w:tcPr>
            <w:tcW w:w="0" w:type="auto"/>
            <w:tcBorders>
              <w:top w:val="nil"/>
              <w:left w:val="nil"/>
              <w:bottom w:val="nil"/>
              <w:right w:val="nil"/>
            </w:tcBorders>
            <w:shd w:val="clear" w:color="auto" w:fill="auto"/>
            <w:tcMar>
              <w:top w:w="75" w:type="dxa"/>
              <w:left w:w="180" w:type="dxa"/>
              <w:bottom w:w="75" w:type="dxa"/>
              <w:right w:w="180" w:type="dxa"/>
            </w:tcMar>
            <w:hideMark/>
          </w:tcPr>
          <w:p w14:paraId="533E9CBF" w14:textId="77777777" w:rsidR="00B80DA6" w:rsidRPr="00AF6CC5" w:rsidRDefault="00B80DA6" w:rsidP="00B80DA6">
            <w:pPr>
              <w:spacing w:after="315"/>
              <w:rPr>
                <w:rFonts w:ascii="Arial" w:eastAsia="Times New Roman" w:hAnsi="Arial" w:cs="Arial"/>
              </w:rPr>
            </w:pPr>
            <w:r w:rsidRPr="00AF6CC5">
              <w:rPr>
                <w:rFonts w:ascii="Arial" w:eastAsia="Times New Roman" w:hAnsi="Arial" w:cs="Arial"/>
              </w:rPr>
              <w:t>A1L0T0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24103DCE"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1 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1E1FC953"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2 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447B458D"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4 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4828083D"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6 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42D0FA15"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7 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6616BD03"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2 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115DFD93"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2 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5DD5AFF1"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10 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69CB8B96"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5 </w:t>
            </w:r>
          </w:p>
        </w:tc>
      </w:tr>
      <w:tr w:rsidR="00B80DA6" w:rsidRPr="00B80DA6" w14:paraId="714B94EA" w14:textId="77777777" w:rsidTr="00B80DA6">
        <w:tc>
          <w:tcPr>
            <w:tcW w:w="0" w:type="auto"/>
            <w:tcBorders>
              <w:top w:val="nil"/>
              <w:left w:val="nil"/>
              <w:bottom w:val="nil"/>
              <w:right w:val="nil"/>
            </w:tcBorders>
            <w:shd w:val="clear" w:color="auto" w:fill="auto"/>
            <w:tcMar>
              <w:top w:w="75" w:type="dxa"/>
              <w:left w:w="180" w:type="dxa"/>
              <w:bottom w:w="75" w:type="dxa"/>
              <w:right w:w="180" w:type="dxa"/>
            </w:tcMar>
            <w:hideMark/>
          </w:tcPr>
          <w:p w14:paraId="44D2A7A4" w14:textId="77777777" w:rsidR="00B80DA6" w:rsidRPr="00AF6CC5" w:rsidRDefault="00B80DA6" w:rsidP="00B80DA6">
            <w:pPr>
              <w:spacing w:after="315"/>
              <w:rPr>
                <w:rFonts w:ascii="Arial" w:eastAsia="Times New Roman" w:hAnsi="Arial" w:cs="Arial"/>
              </w:rPr>
            </w:pPr>
            <w:r w:rsidRPr="00AF6CC5">
              <w:rPr>
                <w:rFonts w:ascii="Arial" w:eastAsia="Times New Roman" w:hAnsi="Arial" w:cs="Arial"/>
              </w:rPr>
              <w:t>A1X283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607612CC"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4 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2CBBFC3E"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42C8B216"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2864CE7C"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3E523261"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72638A14"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6FB50F1C"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10118A1B"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0BEBD4B3"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0 </w:t>
            </w:r>
          </w:p>
        </w:tc>
      </w:tr>
      <w:tr w:rsidR="00B80DA6" w:rsidRPr="00B80DA6" w14:paraId="1E3DF45F" w14:textId="77777777" w:rsidTr="00B80DA6">
        <w:tc>
          <w:tcPr>
            <w:tcW w:w="0" w:type="auto"/>
            <w:tcBorders>
              <w:top w:val="nil"/>
              <w:left w:val="nil"/>
              <w:bottom w:val="nil"/>
              <w:right w:val="nil"/>
            </w:tcBorders>
            <w:shd w:val="clear" w:color="auto" w:fill="auto"/>
            <w:tcMar>
              <w:top w:w="75" w:type="dxa"/>
              <w:left w:w="180" w:type="dxa"/>
              <w:bottom w:w="75" w:type="dxa"/>
              <w:right w:w="180" w:type="dxa"/>
            </w:tcMar>
            <w:hideMark/>
          </w:tcPr>
          <w:p w14:paraId="7B9CD68E" w14:textId="77777777" w:rsidR="00B80DA6" w:rsidRPr="00AF6CC5" w:rsidRDefault="00B80DA6" w:rsidP="00B80DA6">
            <w:pPr>
              <w:spacing w:after="315"/>
              <w:rPr>
                <w:rFonts w:ascii="Arial" w:eastAsia="Times New Roman" w:hAnsi="Arial" w:cs="Arial"/>
              </w:rPr>
            </w:pPr>
            <w:r w:rsidRPr="00AF6CC5">
              <w:rPr>
                <w:rFonts w:ascii="Arial" w:eastAsia="Times New Roman" w:hAnsi="Arial" w:cs="Arial"/>
              </w:rPr>
              <w:t>A5A3E0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4AE00809"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0FA12441"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0 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33F88311"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56 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5FC8F884"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54 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3BF2DBE3"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59 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6EEA5792"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52 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2F2E8083"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55 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260500D3"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51 </w:t>
            </w:r>
          </w:p>
        </w:tc>
        <w:tc>
          <w:tcPr>
            <w:tcW w:w="0" w:type="auto"/>
            <w:tcBorders>
              <w:top w:val="nil"/>
              <w:left w:val="nil"/>
              <w:bottom w:val="nil"/>
              <w:right w:val="nil"/>
            </w:tcBorders>
            <w:shd w:val="clear" w:color="auto" w:fill="auto"/>
            <w:tcMar>
              <w:top w:w="75" w:type="dxa"/>
              <w:left w:w="180" w:type="dxa"/>
              <w:bottom w:w="75" w:type="dxa"/>
              <w:right w:w="180" w:type="dxa"/>
            </w:tcMar>
            <w:hideMark/>
          </w:tcPr>
          <w:p w14:paraId="28FD7353" w14:textId="77777777" w:rsidR="00B80DA6" w:rsidRPr="00AF6CC5" w:rsidRDefault="00B80DA6" w:rsidP="00B80DA6">
            <w:pPr>
              <w:spacing w:after="315"/>
              <w:jc w:val="right"/>
              <w:rPr>
                <w:rFonts w:ascii="Arial" w:eastAsia="Times New Roman" w:hAnsi="Arial" w:cs="Arial"/>
              </w:rPr>
            </w:pPr>
            <w:r w:rsidRPr="00AF6CC5">
              <w:rPr>
                <w:rFonts w:ascii="Arial" w:eastAsia="Times New Roman" w:hAnsi="Arial" w:cs="Arial"/>
              </w:rPr>
              <w:t>55 </w:t>
            </w:r>
          </w:p>
        </w:tc>
      </w:tr>
    </w:tbl>
    <w:p w14:paraId="49D4A359" w14:textId="77777777" w:rsidR="00B80DA6" w:rsidRPr="00B80DA6" w:rsidRDefault="00B80DA6" w:rsidP="00B80DA6">
      <w:pPr>
        <w:rPr>
          <w:rFonts w:ascii="Helvetica Neue" w:eastAsia="Times New Roman" w:hAnsi="Helvetica Neue" w:cs="Times New Roman"/>
          <w:color w:val="2C3E50"/>
          <w:sz w:val="23"/>
          <w:szCs w:val="23"/>
        </w:rPr>
      </w:pPr>
    </w:p>
    <w:p w14:paraId="7D8B6811" w14:textId="77777777" w:rsidR="00B80DA6" w:rsidRPr="00B80DA6" w:rsidRDefault="00B80DA6" w:rsidP="00B80DA6">
      <w:pPr>
        <w:spacing w:before="158" w:after="158"/>
        <w:outlineLvl w:val="3"/>
        <w:rPr>
          <w:rFonts w:ascii="Helvetica Neue" w:eastAsia="Times New Roman" w:hAnsi="Helvetica Neue" w:cs="Times New Roman"/>
          <w:color w:val="2C3E50"/>
          <w:sz w:val="29"/>
          <w:szCs w:val="29"/>
        </w:rPr>
      </w:pPr>
      <w:r w:rsidRPr="00B80DA6">
        <w:rPr>
          <w:rFonts w:ascii="Helvetica Neue" w:eastAsia="Times New Roman" w:hAnsi="Helvetica Neue" w:cs="Times New Roman"/>
          <w:color w:val="2C3E50"/>
          <w:sz w:val="29"/>
          <w:szCs w:val="29"/>
        </w:rPr>
        <w:t xml:space="preserve">Data </w:t>
      </w:r>
      <w:proofErr w:type="spellStart"/>
      <w:r w:rsidRPr="00B80DA6">
        <w:rPr>
          <w:rFonts w:ascii="Helvetica Neue" w:eastAsia="Times New Roman" w:hAnsi="Helvetica Neue" w:cs="Times New Roman"/>
          <w:color w:val="2C3E50"/>
          <w:sz w:val="29"/>
          <w:szCs w:val="29"/>
        </w:rPr>
        <w:t>Proccessing</w:t>
      </w:r>
      <w:proofErr w:type="spellEnd"/>
      <w:r w:rsidRPr="00B80DA6">
        <w:rPr>
          <w:rFonts w:ascii="Helvetica Neue" w:eastAsia="Times New Roman" w:hAnsi="Helvetica Neue" w:cs="Times New Roman"/>
          <w:color w:val="2C3E50"/>
          <w:sz w:val="29"/>
          <w:szCs w:val="29"/>
        </w:rPr>
        <w:t xml:space="preserve"> Options</w:t>
      </w:r>
    </w:p>
    <w:p w14:paraId="6824531A" w14:textId="77777777" w:rsidR="00B80DA6" w:rsidRPr="00B80DA6" w:rsidRDefault="00B80DA6" w:rsidP="00B80DA6">
      <w:pPr>
        <w:spacing w:before="158" w:after="158"/>
        <w:outlineLvl w:val="4"/>
        <w:rPr>
          <w:rFonts w:ascii="Helvetica Neue" w:eastAsia="Times New Roman" w:hAnsi="Helvetica Neue" w:cs="Times New Roman"/>
          <w:color w:val="3498DB"/>
          <w:sz w:val="23"/>
          <w:szCs w:val="23"/>
        </w:rPr>
      </w:pPr>
      <w:r w:rsidRPr="00B80DA6">
        <w:rPr>
          <w:rFonts w:ascii="Helvetica Neue" w:eastAsia="Times New Roman" w:hAnsi="Helvetica Neue" w:cs="Times New Roman"/>
          <w:color w:val="3498DB"/>
          <w:sz w:val="23"/>
          <w:szCs w:val="23"/>
        </w:rPr>
        <w:t xml:space="preserve">Surface Protein </w:t>
      </w:r>
      <w:proofErr w:type="spellStart"/>
      <w:r w:rsidRPr="00B80DA6">
        <w:rPr>
          <w:rFonts w:ascii="Helvetica Neue" w:eastAsia="Times New Roman" w:hAnsi="Helvetica Neue" w:cs="Times New Roman"/>
          <w:color w:val="3498DB"/>
          <w:sz w:val="23"/>
          <w:szCs w:val="23"/>
        </w:rPr>
        <w:t>Concensus</w:t>
      </w:r>
      <w:proofErr w:type="spellEnd"/>
      <w:r w:rsidRPr="00B80DA6">
        <w:rPr>
          <w:rFonts w:ascii="Helvetica Neue" w:eastAsia="Times New Roman" w:hAnsi="Helvetica Neue" w:cs="Times New Roman"/>
          <w:color w:val="3498DB"/>
          <w:sz w:val="23"/>
          <w:szCs w:val="23"/>
        </w:rPr>
        <w:t xml:space="preserve"> (SPC) Score Consideration</w:t>
      </w:r>
    </w:p>
    <w:p w14:paraId="54950142" w14:textId="157EF6C6" w:rsidR="00B80DA6" w:rsidRPr="00B80DA6" w:rsidRDefault="00B80DA6" w:rsidP="00B80DA6">
      <w:pPr>
        <w:spacing w:after="158"/>
        <w:rPr>
          <w:rFonts w:ascii="Helvetica Neue" w:eastAsia="Times New Roman" w:hAnsi="Helvetica Neue" w:cs="Times New Roman"/>
          <w:color w:val="2C3E50"/>
          <w:sz w:val="23"/>
          <w:szCs w:val="23"/>
        </w:rPr>
      </w:pPr>
      <w:r w:rsidRPr="00B80DA6">
        <w:rPr>
          <w:rFonts w:ascii="Helvetica Neue" w:eastAsia="Times New Roman" w:hAnsi="Helvetica Neue" w:cs="Times New Roman"/>
          <w:color w:val="2C3E50"/>
          <w:sz w:val="23"/>
          <w:szCs w:val="23"/>
        </w:rPr>
        <w:t xml:space="preserve">If you are interested in finding cell surface markers, you will want to consider SPC score </w:t>
      </w:r>
      <w:del w:id="3" w:author="Gundry, Rebekah" w:date="2018-10-06T16:05:00Z">
        <w:r w:rsidRPr="00B80DA6" w:rsidDel="00AF6CC5">
          <w:rPr>
            <w:rFonts w:ascii="Helvetica Neue" w:eastAsia="Times New Roman" w:hAnsi="Helvetica Neue" w:cs="Times New Roman"/>
            <w:color w:val="2C3E50"/>
            <w:sz w:val="23"/>
            <w:szCs w:val="23"/>
          </w:rPr>
          <w:delText xml:space="preserve">in </w:delText>
        </w:r>
      </w:del>
      <w:ins w:id="4" w:author="Gundry, Rebekah" w:date="2018-10-06T16:05:00Z">
        <w:r w:rsidR="00AF6CC5">
          <w:rPr>
            <w:rFonts w:ascii="Helvetica Neue" w:eastAsia="Times New Roman" w:hAnsi="Helvetica Neue" w:cs="Times New Roman"/>
            <w:color w:val="2C3E50"/>
            <w:sz w:val="23"/>
            <w:szCs w:val="23"/>
          </w:rPr>
          <w:t>when calculating</w:t>
        </w:r>
      </w:ins>
      <w:del w:id="5" w:author="Gundry, Rebekah" w:date="2018-10-06T16:05:00Z">
        <w:r w:rsidRPr="00B80DA6" w:rsidDel="00AF6CC5">
          <w:rPr>
            <w:rFonts w:ascii="Helvetica Neue" w:eastAsia="Times New Roman" w:hAnsi="Helvetica Neue" w:cs="Times New Roman"/>
            <w:color w:val="2C3E50"/>
            <w:sz w:val="23"/>
            <w:szCs w:val="23"/>
          </w:rPr>
          <w:delText>generating</w:delText>
        </w:r>
      </w:del>
      <w:r w:rsidRPr="00B80DA6">
        <w:rPr>
          <w:rFonts w:ascii="Helvetica Neue" w:eastAsia="Times New Roman" w:hAnsi="Helvetica Neue" w:cs="Times New Roman"/>
          <w:color w:val="2C3E50"/>
          <w:sz w:val="23"/>
          <w:szCs w:val="23"/>
        </w:rPr>
        <w:t xml:space="preserve"> the Genie Score. This is the default setting. If you wish to ignore the SPC score for your proteins when generating Genie Scores, you may uncheck this option and the SPC score will be set to 1 for all proteins and will not be weighed into the Genie Score. You can confirm this in the 'CSV' tab and then uncheck 'SPC' in the export options to remove this from the download file.</w:t>
      </w:r>
      <w:ins w:id="6" w:author="Gundry, Rebekah" w:date="2018-10-06T16:19:00Z">
        <w:r w:rsidR="00C321DB">
          <w:rPr>
            <w:rFonts w:ascii="Helvetica Neue" w:eastAsia="Times New Roman" w:hAnsi="Helvetica Neue" w:cs="Times New Roman"/>
            <w:color w:val="2C3E50"/>
            <w:sz w:val="23"/>
            <w:szCs w:val="23"/>
          </w:rPr>
          <w:t xml:space="preserve"> This is a feature designed to enable identification of molecules that may differ among cell types but that may be localized inside the cell.</w:t>
        </w:r>
      </w:ins>
    </w:p>
    <w:p w14:paraId="735E21A2" w14:textId="77777777" w:rsidR="00B80DA6" w:rsidRPr="00B80DA6" w:rsidRDefault="00B80DA6" w:rsidP="00B80DA6">
      <w:pPr>
        <w:spacing w:before="158" w:after="158"/>
        <w:outlineLvl w:val="4"/>
        <w:rPr>
          <w:rFonts w:ascii="Helvetica Neue" w:eastAsia="Times New Roman" w:hAnsi="Helvetica Neue" w:cs="Times New Roman"/>
          <w:color w:val="3498DB"/>
          <w:sz w:val="23"/>
          <w:szCs w:val="23"/>
        </w:rPr>
      </w:pPr>
      <w:r w:rsidRPr="00B80DA6">
        <w:rPr>
          <w:rFonts w:ascii="Helvetica Neue" w:eastAsia="Times New Roman" w:hAnsi="Helvetica Neue" w:cs="Times New Roman"/>
          <w:color w:val="3498DB"/>
          <w:sz w:val="23"/>
          <w:szCs w:val="23"/>
        </w:rPr>
        <w:t>HLA Molecule Exclusion</w:t>
      </w:r>
    </w:p>
    <w:p w14:paraId="7D3D29D3" w14:textId="63B2C2BB" w:rsidR="00B80DA6" w:rsidRPr="00B80DA6" w:rsidRDefault="00B80DA6" w:rsidP="00B80DA6">
      <w:pPr>
        <w:spacing w:after="158"/>
        <w:rPr>
          <w:rFonts w:ascii="Helvetica Neue" w:eastAsia="Times New Roman" w:hAnsi="Helvetica Neue" w:cs="Times New Roman"/>
          <w:color w:val="2C3E50"/>
          <w:sz w:val="23"/>
          <w:szCs w:val="23"/>
        </w:rPr>
      </w:pPr>
      <w:r w:rsidRPr="00B80DA6">
        <w:rPr>
          <w:rFonts w:ascii="Helvetica Neue" w:eastAsia="Times New Roman" w:hAnsi="Helvetica Neue" w:cs="Times New Roman"/>
          <w:color w:val="2C3E50"/>
          <w:sz w:val="23"/>
          <w:szCs w:val="23"/>
        </w:rPr>
        <w:t xml:space="preserve">Human leukocyte antigen (HLA) molecules are typically found on the cell surface of most cell types </w:t>
      </w:r>
      <w:ins w:id="7" w:author="Gundry, Rebekah" w:date="2018-10-06T16:06:00Z">
        <w:r w:rsidR="00AF6CC5">
          <w:rPr>
            <w:rFonts w:ascii="Helvetica Neue" w:eastAsia="Times New Roman" w:hAnsi="Helvetica Neue" w:cs="Times New Roman"/>
            <w:color w:val="2C3E50"/>
            <w:sz w:val="23"/>
            <w:szCs w:val="23"/>
          </w:rPr>
          <w:t>and</w:t>
        </w:r>
      </w:ins>
      <w:ins w:id="8" w:author="Gundry, Rebekah" w:date="2018-10-06T16:05:00Z">
        <w:r w:rsidR="00AF6CC5">
          <w:rPr>
            <w:rFonts w:ascii="Helvetica Neue" w:eastAsia="Times New Roman" w:hAnsi="Helvetica Neue" w:cs="Times New Roman"/>
            <w:color w:val="2C3E50"/>
            <w:sz w:val="23"/>
            <w:szCs w:val="23"/>
          </w:rPr>
          <w:t xml:space="preserve"> due to high sequence similarity among these proteins</w:t>
        </w:r>
      </w:ins>
      <w:ins w:id="9" w:author="Gundry, Rebekah" w:date="2018-10-06T16:21:00Z">
        <w:r w:rsidR="00C321DB">
          <w:rPr>
            <w:rFonts w:ascii="Helvetica Neue" w:eastAsia="Times New Roman" w:hAnsi="Helvetica Neue" w:cs="Times New Roman"/>
            <w:color w:val="2C3E50"/>
            <w:sz w:val="23"/>
            <w:szCs w:val="23"/>
          </w:rPr>
          <w:t xml:space="preserve"> (</w:t>
        </w:r>
        <w:r w:rsidR="00C321DB" w:rsidRPr="00C321DB">
          <w:rPr>
            <w:rFonts w:ascii="Helvetica Neue" w:eastAsia="Times New Roman" w:hAnsi="Helvetica Neue" w:cs="Times New Roman"/>
            <w:i/>
            <w:color w:val="2C3E50"/>
            <w:sz w:val="23"/>
            <w:szCs w:val="23"/>
            <w:rPrChange w:id="10" w:author="Gundry, Rebekah" w:date="2018-10-06T16:22:00Z">
              <w:rPr>
                <w:rFonts w:ascii="Helvetica Neue" w:eastAsia="Times New Roman" w:hAnsi="Helvetica Neue" w:cs="Times New Roman"/>
                <w:color w:val="2C3E50"/>
                <w:sz w:val="23"/>
                <w:szCs w:val="23"/>
              </w:rPr>
            </w:rPrChange>
          </w:rPr>
          <w:t>e.g.</w:t>
        </w:r>
        <w:r w:rsidR="00C321DB">
          <w:rPr>
            <w:rFonts w:ascii="Helvetica Neue" w:eastAsia="Times New Roman" w:hAnsi="Helvetica Neue" w:cs="Times New Roman"/>
            <w:color w:val="2C3E50"/>
            <w:sz w:val="23"/>
            <w:szCs w:val="23"/>
          </w:rPr>
          <w:t xml:space="preserve"> HLA-A</w:t>
        </w:r>
      </w:ins>
      <w:ins w:id="11" w:author="Gundry, Rebekah" w:date="2018-10-06T16:23:00Z">
        <w:r w:rsidR="00AD2F9F">
          <w:rPr>
            <w:rFonts w:ascii="Helvetica Neue" w:eastAsia="Times New Roman" w:hAnsi="Helvetica Neue" w:cs="Times New Roman"/>
            <w:color w:val="2C3E50"/>
            <w:sz w:val="23"/>
            <w:szCs w:val="23"/>
          </w:rPr>
          <w:t>3</w:t>
        </w:r>
      </w:ins>
      <w:ins w:id="12" w:author="Gundry, Rebekah" w:date="2018-10-06T16:21:00Z">
        <w:r w:rsidR="00C321DB">
          <w:rPr>
            <w:rFonts w:ascii="Helvetica Neue" w:eastAsia="Times New Roman" w:hAnsi="Helvetica Neue" w:cs="Times New Roman"/>
            <w:color w:val="2C3E50"/>
            <w:sz w:val="23"/>
            <w:szCs w:val="23"/>
          </w:rPr>
          <w:t xml:space="preserve"> vs. HLA-A</w:t>
        </w:r>
      </w:ins>
      <w:ins w:id="13" w:author="Gundry, Rebekah" w:date="2018-10-06T16:23:00Z">
        <w:r w:rsidR="00AD2F9F">
          <w:rPr>
            <w:rFonts w:ascii="Helvetica Neue" w:eastAsia="Times New Roman" w:hAnsi="Helvetica Neue" w:cs="Times New Roman"/>
            <w:color w:val="2C3E50"/>
            <w:sz w:val="23"/>
            <w:szCs w:val="23"/>
          </w:rPr>
          <w:t>30</w:t>
        </w:r>
      </w:ins>
      <w:ins w:id="14" w:author="Gundry, Rebekah" w:date="2018-10-06T16:21:00Z">
        <w:r w:rsidR="00C321DB">
          <w:rPr>
            <w:rFonts w:ascii="Helvetica Neue" w:eastAsia="Times New Roman" w:hAnsi="Helvetica Neue" w:cs="Times New Roman"/>
            <w:color w:val="2C3E50"/>
            <w:sz w:val="23"/>
            <w:szCs w:val="23"/>
          </w:rPr>
          <w:t>)</w:t>
        </w:r>
      </w:ins>
      <w:ins w:id="15" w:author="Gundry, Rebekah" w:date="2018-10-06T16:05:00Z">
        <w:r w:rsidR="00AF6CC5">
          <w:rPr>
            <w:rFonts w:ascii="Helvetica Neue" w:eastAsia="Times New Roman" w:hAnsi="Helvetica Neue" w:cs="Times New Roman"/>
            <w:color w:val="2C3E50"/>
            <w:sz w:val="23"/>
            <w:szCs w:val="23"/>
          </w:rPr>
          <w:t xml:space="preserve">, </w:t>
        </w:r>
      </w:ins>
      <w:ins w:id="16" w:author="Gundry, Rebekah" w:date="2018-10-06T16:06:00Z">
        <w:r w:rsidR="00AF6CC5">
          <w:rPr>
            <w:rFonts w:ascii="Helvetica Neue" w:eastAsia="Times New Roman" w:hAnsi="Helvetica Neue" w:cs="Times New Roman"/>
            <w:color w:val="2C3E50"/>
            <w:sz w:val="23"/>
            <w:szCs w:val="23"/>
          </w:rPr>
          <w:t xml:space="preserve">it is often challenging to be certain of the </w:t>
        </w:r>
      </w:ins>
      <w:ins w:id="17" w:author="Gundry, Rebekah" w:date="2018-10-06T16:05:00Z">
        <w:r w:rsidR="00AF6CC5">
          <w:rPr>
            <w:rFonts w:ascii="Helvetica Neue" w:eastAsia="Times New Roman" w:hAnsi="Helvetica Neue" w:cs="Times New Roman"/>
            <w:color w:val="2C3E50"/>
            <w:sz w:val="23"/>
            <w:szCs w:val="23"/>
          </w:rPr>
          <w:t xml:space="preserve">specific gene product </w:t>
        </w:r>
      </w:ins>
      <w:ins w:id="18" w:author="Gundry, Rebekah" w:date="2018-10-06T16:07:00Z">
        <w:r w:rsidR="00AF6CC5">
          <w:rPr>
            <w:rFonts w:ascii="Helvetica Neue" w:eastAsia="Times New Roman" w:hAnsi="Helvetica Neue" w:cs="Times New Roman"/>
            <w:color w:val="2C3E50"/>
            <w:sz w:val="23"/>
            <w:szCs w:val="23"/>
          </w:rPr>
          <w:t>based solely on peptide-level evidence</w:t>
        </w:r>
      </w:ins>
      <w:ins w:id="19" w:author="Gundry, Rebekah" w:date="2018-10-06T16:05:00Z">
        <w:r w:rsidR="00AF6CC5">
          <w:rPr>
            <w:rFonts w:ascii="Helvetica Neue" w:eastAsia="Times New Roman" w:hAnsi="Helvetica Neue" w:cs="Times New Roman"/>
            <w:color w:val="2C3E50"/>
            <w:sz w:val="23"/>
            <w:szCs w:val="23"/>
          </w:rPr>
          <w:t>.</w:t>
        </w:r>
      </w:ins>
      <w:del w:id="20" w:author="Gundry, Rebekah" w:date="2018-10-06T16:07:00Z">
        <w:r w:rsidRPr="00B80DA6" w:rsidDel="00AF6CC5">
          <w:rPr>
            <w:rFonts w:ascii="Helvetica Neue" w:eastAsia="Times New Roman" w:hAnsi="Helvetica Neue" w:cs="Times New Roman"/>
            <w:color w:val="2C3E50"/>
            <w:sz w:val="23"/>
            <w:szCs w:val="23"/>
          </w:rPr>
          <w:delText>and a</w:delText>
        </w:r>
      </w:del>
      <w:ins w:id="21" w:author="Gundry, Rebekah" w:date="2018-10-06T16:07:00Z">
        <w:r w:rsidR="00AF6CC5">
          <w:rPr>
            <w:rFonts w:ascii="Helvetica Neue" w:eastAsia="Times New Roman" w:hAnsi="Helvetica Neue" w:cs="Times New Roman"/>
            <w:color w:val="2C3E50"/>
            <w:sz w:val="23"/>
            <w:szCs w:val="23"/>
          </w:rPr>
          <w:t xml:space="preserve"> A</w:t>
        </w:r>
      </w:ins>
      <w:r w:rsidRPr="00B80DA6">
        <w:rPr>
          <w:rFonts w:ascii="Helvetica Neue" w:eastAsia="Times New Roman" w:hAnsi="Helvetica Neue" w:cs="Times New Roman"/>
          <w:color w:val="2C3E50"/>
          <w:sz w:val="23"/>
          <w:szCs w:val="23"/>
        </w:rPr>
        <w:t>s a result</w:t>
      </w:r>
      <w:ins w:id="22" w:author="Gundry, Rebekah" w:date="2018-10-06T16:07:00Z">
        <w:r w:rsidR="00AF6CC5">
          <w:rPr>
            <w:rFonts w:ascii="Helvetica Neue" w:eastAsia="Times New Roman" w:hAnsi="Helvetica Neue" w:cs="Times New Roman"/>
            <w:color w:val="2C3E50"/>
            <w:sz w:val="23"/>
            <w:szCs w:val="23"/>
          </w:rPr>
          <w:t>,</w:t>
        </w:r>
      </w:ins>
      <w:r w:rsidRPr="00B80DA6">
        <w:rPr>
          <w:rFonts w:ascii="Helvetica Neue" w:eastAsia="Times New Roman" w:hAnsi="Helvetica Neue" w:cs="Times New Roman"/>
          <w:color w:val="2C3E50"/>
          <w:sz w:val="23"/>
          <w:szCs w:val="23"/>
        </w:rPr>
        <w:t xml:space="preserve"> it </w:t>
      </w:r>
      <w:del w:id="23" w:author="Gundry, Rebekah" w:date="2018-10-06T16:07:00Z">
        <w:r w:rsidRPr="00B80DA6" w:rsidDel="00AF6CC5">
          <w:rPr>
            <w:rFonts w:ascii="Helvetica Neue" w:eastAsia="Times New Roman" w:hAnsi="Helvetica Neue" w:cs="Times New Roman"/>
            <w:color w:val="2C3E50"/>
            <w:sz w:val="23"/>
            <w:szCs w:val="23"/>
          </w:rPr>
          <w:delText xml:space="preserve">is </w:delText>
        </w:r>
      </w:del>
      <w:ins w:id="24" w:author="Gundry, Rebekah" w:date="2018-10-06T16:07:00Z">
        <w:r w:rsidR="00AF6CC5">
          <w:rPr>
            <w:rFonts w:ascii="Helvetica Neue" w:eastAsia="Times New Roman" w:hAnsi="Helvetica Neue" w:cs="Times New Roman"/>
            <w:color w:val="2C3E50"/>
            <w:sz w:val="23"/>
            <w:szCs w:val="23"/>
          </w:rPr>
          <w:t>may be</w:t>
        </w:r>
        <w:r w:rsidR="00AF6CC5" w:rsidRPr="00B80DA6">
          <w:rPr>
            <w:rFonts w:ascii="Helvetica Neue" w:eastAsia="Times New Roman" w:hAnsi="Helvetica Neue" w:cs="Times New Roman"/>
            <w:color w:val="2C3E50"/>
            <w:sz w:val="23"/>
            <w:szCs w:val="23"/>
          </w:rPr>
          <w:t xml:space="preserve"> </w:t>
        </w:r>
      </w:ins>
      <w:r w:rsidRPr="00B80DA6">
        <w:rPr>
          <w:rFonts w:ascii="Helvetica Neue" w:eastAsia="Times New Roman" w:hAnsi="Helvetica Neue" w:cs="Times New Roman"/>
          <w:color w:val="2C3E50"/>
          <w:sz w:val="23"/>
          <w:szCs w:val="23"/>
        </w:rPr>
        <w:t xml:space="preserve">useful to exclude these </w:t>
      </w:r>
      <w:ins w:id="25" w:author="Gundry, Rebekah" w:date="2018-10-06T16:07:00Z">
        <w:r w:rsidR="00AF6CC5">
          <w:rPr>
            <w:rFonts w:ascii="Helvetica Neue" w:eastAsia="Times New Roman" w:hAnsi="Helvetica Neue" w:cs="Times New Roman"/>
            <w:color w:val="2C3E50"/>
            <w:sz w:val="23"/>
            <w:szCs w:val="23"/>
          </w:rPr>
          <w:t xml:space="preserve">from consideration when attempting to </w:t>
        </w:r>
      </w:ins>
      <w:del w:id="26" w:author="Gundry, Rebekah" w:date="2018-10-06T16:07:00Z">
        <w:r w:rsidRPr="00B80DA6" w:rsidDel="00AF6CC5">
          <w:rPr>
            <w:rFonts w:ascii="Helvetica Neue" w:eastAsia="Times New Roman" w:hAnsi="Helvetica Neue" w:cs="Times New Roman"/>
            <w:color w:val="2C3E50"/>
            <w:sz w:val="23"/>
            <w:szCs w:val="23"/>
          </w:rPr>
          <w:delText xml:space="preserve">for </w:delText>
        </w:r>
      </w:del>
      <w:r w:rsidRPr="00B80DA6">
        <w:rPr>
          <w:rFonts w:ascii="Helvetica Neue" w:eastAsia="Times New Roman" w:hAnsi="Helvetica Neue" w:cs="Times New Roman"/>
          <w:color w:val="2C3E50"/>
          <w:sz w:val="23"/>
          <w:szCs w:val="23"/>
        </w:rPr>
        <w:t>identify</w:t>
      </w:r>
      <w:del w:id="27" w:author="Gundry, Rebekah" w:date="2018-10-06T16:07:00Z">
        <w:r w:rsidRPr="00B80DA6" w:rsidDel="00AF6CC5">
          <w:rPr>
            <w:rFonts w:ascii="Helvetica Neue" w:eastAsia="Times New Roman" w:hAnsi="Helvetica Neue" w:cs="Times New Roman"/>
            <w:color w:val="2C3E50"/>
            <w:sz w:val="23"/>
            <w:szCs w:val="23"/>
          </w:rPr>
          <w:delText>ing</w:delText>
        </w:r>
      </w:del>
      <w:r w:rsidRPr="00B80DA6">
        <w:rPr>
          <w:rFonts w:ascii="Helvetica Neue" w:eastAsia="Times New Roman" w:hAnsi="Helvetica Neue" w:cs="Times New Roman"/>
          <w:color w:val="2C3E50"/>
          <w:sz w:val="23"/>
          <w:szCs w:val="23"/>
        </w:rPr>
        <w:t xml:space="preserve"> cell surface makers for a specific cell type.</w:t>
      </w:r>
    </w:p>
    <w:p w14:paraId="2E7A8C19" w14:textId="77777777" w:rsidR="00B80DA6" w:rsidRPr="00B80DA6" w:rsidRDefault="00B80DA6" w:rsidP="00B80DA6">
      <w:pPr>
        <w:spacing w:before="158" w:after="158"/>
        <w:outlineLvl w:val="4"/>
        <w:rPr>
          <w:rFonts w:ascii="Helvetica Neue" w:eastAsia="Times New Roman" w:hAnsi="Helvetica Neue" w:cs="Times New Roman"/>
          <w:color w:val="3498DB"/>
          <w:sz w:val="23"/>
          <w:szCs w:val="23"/>
        </w:rPr>
      </w:pPr>
      <w:r w:rsidRPr="00B80DA6">
        <w:rPr>
          <w:rFonts w:ascii="Helvetica Neue" w:eastAsia="Times New Roman" w:hAnsi="Helvetica Neue" w:cs="Times New Roman"/>
          <w:color w:val="3498DB"/>
          <w:sz w:val="23"/>
          <w:szCs w:val="23"/>
        </w:rPr>
        <w:t>Find Markers for a Specific Sample</w:t>
      </w:r>
    </w:p>
    <w:p w14:paraId="2E5D6C15" w14:textId="0549CD32" w:rsidR="00B80DA6" w:rsidRPr="00B80DA6" w:rsidRDefault="00B80DA6" w:rsidP="00B80DA6">
      <w:pPr>
        <w:spacing w:after="158"/>
        <w:rPr>
          <w:rFonts w:ascii="Helvetica Neue" w:eastAsia="Times New Roman" w:hAnsi="Helvetica Neue" w:cs="Times New Roman"/>
          <w:color w:val="2C3E50"/>
          <w:sz w:val="23"/>
          <w:szCs w:val="23"/>
        </w:rPr>
      </w:pPr>
      <w:r w:rsidRPr="00B80DA6">
        <w:rPr>
          <w:rFonts w:ascii="Helvetica Neue" w:eastAsia="Times New Roman" w:hAnsi="Helvetica Neue" w:cs="Times New Roman"/>
          <w:color w:val="2C3E50"/>
          <w:sz w:val="23"/>
          <w:szCs w:val="23"/>
        </w:rPr>
        <w:lastRenderedPageBreak/>
        <w:t xml:space="preserve">If you are interested in identifying markers </w:t>
      </w:r>
      <w:ins w:id="28" w:author="Gundry, Rebekah" w:date="2018-10-06T16:11:00Z">
        <w:r w:rsidR="00AF6CC5">
          <w:rPr>
            <w:rFonts w:ascii="Helvetica Neue" w:eastAsia="Times New Roman" w:hAnsi="Helvetica Neue" w:cs="Times New Roman"/>
            <w:color w:val="2C3E50"/>
            <w:sz w:val="23"/>
            <w:szCs w:val="23"/>
          </w:rPr>
          <w:t xml:space="preserve">that are present </w:t>
        </w:r>
      </w:ins>
      <w:del w:id="29" w:author="Gundry, Rebekah" w:date="2018-10-06T16:11:00Z">
        <w:r w:rsidRPr="00B80DA6" w:rsidDel="00AF6CC5">
          <w:rPr>
            <w:rFonts w:ascii="Helvetica Neue" w:eastAsia="Times New Roman" w:hAnsi="Helvetica Neue" w:cs="Times New Roman"/>
            <w:color w:val="2C3E50"/>
            <w:sz w:val="23"/>
            <w:szCs w:val="23"/>
          </w:rPr>
          <w:delText>for</w:delText>
        </w:r>
      </w:del>
      <w:ins w:id="30" w:author="Gundry, Rebekah" w:date="2018-10-06T16:11:00Z">
        <w:r w:rsidR="00AF6CC5">
          <w:rPr>
            <w:rFonts w:ascii="Helvetica Neue" w:eastAsia="Times New Roman" w:hAnsi="Helvetica Neue" w:cs="Times New Roman"/>
            <w:color w:val="2C3E50"/>
            <w:sz w:val="23"/>
            <w:szCs w:val="23"/>
          </w:rPr>
          <w:t>in</w:t>
        </w:r>
      </w:ins>
      <w:r w:rsidRPr="00B80DA6">
        <w:rPr>
          <w:rFonts w:ascii="Helvetica Neue" w:eastAsia="Times New Roman" w:hAnsi="Helvetica Neue" w:cs="Times New Roman"/>
          <w:color w:val="2C3E50"/>
          <w:sz w:val="23"/>
          <w:szCs w:val="23"/>
        </w:rPr>
        <w:t xml:space="preserve"> a </w:t>
      </w:r>
      <w:ins w:id="31" w:author="Gundry, Rebekah" w:date="2018-10-06T16:11:00Z">
        <w:r w:rsidR="00AF6CC5">
          <w:rPr>
            <w:rFonts w:ascii="Helvetica Neue" w:eastAsia="Times New Roman" w:hAnsi="Helvetica Neue" w:cs="Times New Roman"/>
            <w:color w:val="2C3E50"/>
            <w:sz w:val="23"/>
            <w:szCs w:val="23"/>
          </w:rPr>
          <w:t>specific sample (</w:t>
        </w:r>
        <w:r w:rsidR="00AF6CC5" w:rsidRPr="00AF6CC5">
          <w:rPr>
            <w:rFonts w:ascii="Helvetica Neue" w:eastAsia="Times New Roman" w:hAnsi="Helvetica Neue" w:cs="Times New Roman"/>
            <w:i/>
            <w:color w:val="2C3E50"/>
            <w:sz w:val="23"/>
            <w:szCs w:val="23"/>
            <w:rPrChange w:id="32" w:author="Gundry, Rebekah" w:date="2018-10-06T16:12:00Z">
              <w:rPr>
                <w:rFonts w:ascii="Helvetica Neue" w:eastAsia="Times New Roman" w:hAnsi="Helvetica Neue" w:cs="Times New Roman"/>
                <w:color w:val="2C3E50"/>
                <w:sz w:val="23"/>
                <w:szCs w:val="23"/>
              </w:rPr>
            </w:rPrChange>
          </w:rPr>
          <w:t>e.g.</w:t>
        </w:r>
        <w:r w:rsidR="00AF6CC5">
          <w:rPr>
            <w:rFonts w:ascii="Helvetica Neue" w:eastAsia="Times New Roman" w:hAnsi="Helvetica Neue" w:cs="Times New Roman"/>
            <w:color w:val="2C3E50"/>
            <w:sz w:val="23"/>
            <w:szCs w:val="23"/>
          </w:rPr>
          <w:t xml:space="preserve"> </w:t>
        </w:r>
      </w:ins>
      <w:ins w:id="33" w:author="Gundry, Rebekah" w:date="2018-10-06T16:12:00Z">
        <w:r w:rsidR="00AF6CC5">
          <w:rPr>
            <w:rFonts w:ascii="Helvetica Neue" w:eastAsia="Times New Roman" w:hAnsi="Helvetica Neue" w:cs="Times New Roman"/>
            <w:color w:val="2C3E50"/>
            <w:sz w:val="23"/>
            <w:szCs w:val="23"/>
          </w:rPr>
          <w:t xml:space="preserve">positive selection marker for a </w:t>
        </w:r>
      </w:ins>
      <w:r w:rsidRPr="00B80DA6">
        <w:rPr>
          <w:rFonts w:ascii="Helvetica Neue" w:eastAsia="Times New Roman" w:hAnsi="Helvetica Neue" w:cs="Times New Roman"/>
          <w:color w:val="2C3E50"/>
          <w:sz w:val="23"/>
          <w:szCs w:val="23"/>
        </w:rPr>
        <w:t xml:space="preserve">cell type </w:t>
      </w:r>
      <w:del w:id="34" w:author="Gundry, Rebekah" w:date="2018-10-06T16:11:00Z">
        <w:r w:rsidRPr="00B80DA6" w:rsidDel="00AF6CC5">
          <w:rPr>
            <w:rFonts w:ascii="Helvetica Neue" w:eastAsia="Times New Roman" w:hAnsi="Helvetica Neue" w:cs="Times New Roman"/>
            <w:color w:val="2C3E50"/>
            <w:sz w:val="23"/>
            <w:szCs w:val="23"/>
          </w:rPr>
          <w:delText>specific to one of your samples</w:delText>
        </w:r>
      </w:del>
      <w:ins w:id="35" w:author="Gundry, Rebekah" w:date="2018-10-06T16:11:00Z">
        <w:r w:rsidR="00AF6CC5">
          <w:rPr>
            <w:rFonts w:ascii="Helvetica Neue" w:eastAsia="Times New Roman" w:hAnsi="Helvetica Neue" w:cs="Times New Roman"/>
            <w:color w:val="2C3E50"/>
            <w:sz w:val="23"/>
            <w:szCs w:val="23"/>
          </w:rPr>
          <w:t>or experimental condition)</w:t>
        </w:r>
      </w:ins>
      <w:r w:rsidRPr="00B80DA6">
        <w:rPr>
          <w:rFonts w:ascii="Helvetica Neue" w:eastAsia="Times New Roman" w:hAnsi="Helvetica Neue" w:cs="Times New Roman"/>
          <w:color w:val="2C3E50"/>
          <w:sz w:val="23"/>
          <w:szCs w:val="23"/>
        </w:rPr>
        <w:t xml:space="preserve">, </w:t>
      </w:r>
      <w:proofErr w:type="spellStart"/>
      <w:r w:rsidRPr="00B80DA6">
        <w:rPr>
          <w:rFonts w:ascii="Helvetica Neue" w:eastAsia="Times New Roman" w:hAnsi="Helvetica Neue" w:cs="Times New Roman"/>
          <w:color w:val="2C3E50"/>
          <w:sz w:val="23"/>
          <w:szCs w:val="23"/>
        </w:rPr>
        <w:t>SurfaceGenie</w:t>
      </w:r>
      <w:proofErr w:type="spellEnd"/>
      <w:r w:rsidRPr="00B80DA6">
        <w:rPr>
          <w:rFonts w:ascii="Helvetica Neue" w:eastAsia="Times New Roman" w:hAnsi="Helvetica Neue" w:cs="Times New Roman"/>
          <w:color w:val="2C3E50"/>
          <w:sz w:val="23"/>
          <w:szCs w:val="23"/>
        </w:rPr>
        <w:t xml:space="preserve"> can exclude proteins </w:t>
      </w:r>
      <w:del w:id="36" w:author="Gundry, Rebekah" w:date="2018-10-06T16:12:00Z">
        <w:r w:rsidRPr="00B80DA6" w:rsidDel="00C321DB">
          <w:rPr>
            <w:rFonts w:ascii="Helvetica Neue" w:eastAsia="Times New Roman" w:hAnsi="Helvetica Neue" w:cs="Times New Roman"/>
            <w:color w:val="2C3E50"/>
            <w:sz w:val="23"/>
            <w:szCs w:val="23"/>
          </w:rPr>
          <w:delText>which are not present</w:delText>
        </w:r>
      </w:del>
      <w:ins w:id="37" w:author="Gundry, Rebekah" w:date="2018-10-06T16:12:00Z">
        <w:r w:rsidR="00C321DB">
          <w:rPr>
            <w:rFonts w:ascii="Helvetica Neue" w:eastAsia="Times New Roman" w:hAnsi="Helvetica Neue" w:cs="Times New Roman"/>
            <w:color w:val="2C3E50"/>
            <w:sz w:val="23"/>
            <w:szCs w:val="23"/>
          </w:rPr>
          <w:t>that are not observed</w:t>
        </w:r>
      </w:ins>
      <w:r w:rsidRPr="00B80DA6">
        <w:rPr>
          <w:rFonts w:ascii="Helvetica Neue" w:eastAsia="Times New Roman" w:hAnsi="Helvetica Neue" w:cs="Times New Roman"/>
          <w:color w:val="2C3E50"/>
          <w:sz w:val="23"/>
          <w:szCs w:val="23"/>
        </w:rPr>
        <w:t xml:space="preserve"> in that sample</w:t>
      </w:r>
      <w:ins w:id="38" w:author="Gundry, Rebekah" w:date="2018-10-06T16:12:00Z">
        <w:r w:rsidR="00C321DB">
          <w:rPr>
            <w:rFonts w:ascii="Helvetica Neue" w:eastAsia="Times New Roman" w:hAnsi="Helvetica Neue" w:cs="Times New Roman"/>
            <w:color w:val="2C3E50"/>
            <w:sz w:val="23"/>
            <w:szCs w:val="23"/>
          </w:rPr>
          <w:t>. To do this, select the option “</w:t>
        </w:r>
      </w:ins>
      <w:del w:id="39" w:author="Gundry, Rebekah" w:date="2018-10-06T16:25:00Z">
        <w:r w:rsidRPr="00B80DA6" w:rsidDel="00AD2F9F">
          <w:rPr>
            <w:rFonts w:ascii="Helvetica Neue" w:eastAsia="Times New Roman" w:hAnsi="Helvetica Neue" w:cs="Times New Roman"/>
            <w:color w:val="2C3E50"/>
            <w:sz w:val="23"/>
            <w:szCs w:val="23"/>
          </w:rPr>
          <w:delText xml:space="preserve"> when you select this option.</w:delText>
        </w:r>
      </w:del>
      <w:ins w:id="40" w:author="Gundry, Rebekah" w:date="2018-10-06T16:25:00Z">
        <w:r w:rsidR="00AD2F9F">
          <w:rPr>
            <w:rFonts w:ascii="Helvetica Neue" w:eastAsia="Times New Roman" w:hAnsi="Helvetica Neue" w:cs="Times New Roman"/>
            <w:color w:val="2C3E50"/>
            <w:sz w:val="23"/>
            <w:szCs w:val="23"/>
          </w:rPr>
          <w:t>Find markers for specific sample”.</w:t>
        </w:r>
      </w:ins>
      <w:ins w:id="41" w:author="Gundry, Rebekah" w:date="2018-10-06T16:26:00Z">
        <w:r w:rsidR="00AD2F9F">
          <w:rPr>
            <w:rFonts w:ascii="Helvetica Neue" w:eastAsia="Times New Roman" w:hAnsi="Helvetica Neue" w:cs="Times New Roman"/>
            <w:color w:val="2C3E50"/>
            <w:sz w:val="23"/>
            <w:szCs w:val="23"/>
          </w:rPr>
          <w:t xml:space="preserve"> A text box will then appear. In the text box, </w:t>
        </w:r>
      </w:ins>
      <w:del w:id="42" w:author="Gundry, Rebekah" w:date="2018-10-06T16:26:00Z">
        <w:r w:rsidRPr="00B80DA6" w:rsidDel="00AD2F9F">
          <w:rPr>
            <w:rFonts w:ascii="Helvetica Neue" w:eastAsia="Times New Roman" w:hAnsi="Helvetica Neue" w:cs="Times New Roman"/>
            <w:color w:val="2C3E50"/>
            <w:sz w:val="23"/>
            <w:szCs w:val="23"/>
          </w:rPr>
          <w:delText xml:space="preserve"> You must </w:delText>
        </w:r>
      </w:del>
      <w:ins w:id="43" w:author="Gundry, Rebekah" w:date="2018-10-06T16:26:00Z">
        <w:r w:rsidR="00AD2F9F">
          <w:rPr>
            <w:rFonts w:ascii="Helvetica Neue" w:eastAsia="Times New Roman" w:hAnsi="Helvetica Neue" w:cs="Times New Roman"/>
            <w:color w:val="2C3E50"/>
            <w:sz w:val="23"/>
            <w:szCs w:val="23"/>
          </w:rPr>
          <w:t xml:space="preserve">enter </w:t>
        </w:r>
      </w:ins>
      <w:del w:id="44" w:author="Gundry, Rebekah" w:date="2018-10-06T16:26:00Z">
        <w:r w:rsidRPr="00B80DA6" w:rsidDel="00AD2F9F">
          <w:rPr>
            <w:rFonts w:ascii="Helvetica Neue" w:eastAsia="Times New Roman" w:hAnsi="Helvetica Neue" w:cs="Times New Roman"/>
            <w:color w:val="2C3E50"/>
            <w:sz w:val="23"/>
            <w:szCs w:val="23"/>
          </w:rPr>
          <w:delText xml:space="preserve">provide </w:delText>
        </w:r>
      </w:del>
      <w:del w:id="45" w:author="Gundry, Rebekah" w:date="2018-10-06T16:27:00Z">
        <w:r w:rsidRPr="00B80DA6" w:rsidDel="00AD2F9F">
          <w:rPr>
            <w:rFonts w:ascii="Helvetica Neue" w:eastAsia="Times New Roman" w:hAnsi="Helvetica Neue" w:cs="Times New Roman"/>
            <w:color w:val="2C3E50"/>
            <w:sz w:val="23"/>
            <w:szCs w:val="23"/>
          </w:rPr>
          <w:delText xml:space="preserve">a </w:delText>
        </w:r>
      </w:del>
      <w:r w:rsidRPr="00B80DA6">
        <w:rPr>
          <w:rFonts w:ascii="Helvetica Neue" w:eastAsia="Times New Roman" w:hAnsi="Helvetica Neue" w:cs="Times New Roman"/>
          <w:color w:val="2C3E50"/>
          <w:sz w:val="23"/>
          <w:szCs w:val="23"/>
        </w:rPr>
        <w:t xml:space="preserve">sample name </w:t>
      </w:r>
      <w:ins w:id="46" w:author="Gundry, Rebekah" w:date="2018-10-06T16:27:00Z">
        <w:r w:rsidR="00AD2F9F">
          <w:rPr>
            <w:rFonts w:ascii="Helvetica Neue" w:eastAsia="Times New Roman" w:hAnsi="Helvetica Neue" w:cs="Times New Roman"/>
            <w:color w:val="2C3E50"/>
            <w:sz w:val="23"/>
            <w:szCs w:val="23"/>
          </w:rPr>
          <w:t xml:space="preserve">of interest and make sure it exactly matches what is </w:t>
        </w:r>
      </w:ins>
      <w:r w:rsidRPr="00B80DA6">
        <w:rPr>
          <w:rFonts w:ascii="Helvetica Neue" w:eastAsia="Times New Roman" w:hAnsi="Helvetica Neue" w:cs="Times New Roman"/>
          <w:color w:val="2C3E50"/>
          <w:sz w:val="23"/>
          <w:szCs w:val="23"/>
        </w:rPr>
        <w:t xml:space="preserve">contained in </w:t>
      </w:r>
      <w:del w:id="47" w:author="Gundry, Rebekah" w:date="2018-10-06T16:27:00Z">
        <w:r w:rsidRPr="00B80DA6" w:rsidDel="00AD2F9F">
          <w:rPr>
            <w:rFonts w:ascii="Helvetica Neue" w:eastAsia="Times New Roman" w:hAnsi="Helvetica Neue" w:cs="Times New Roman"/>
            <w:color w:val="2C3E50"/>
            <w:sz w:val="23"/>
            <w:szCs w:val="23"/>
          </w:rPr>
          <w:delText xml:space="preserve">your </w:delText>
        </w:r>
      </w:del>
      <w:ins w:id="48" w:author="Gundry, Rebekah" w:date="2018-10-06T16:27:00Z">
        <w:r w:rsidR="00AD2F9F">
          <w:rPr>
            <w:rFonts w:ascii="Helvetica Neue" w:eastAsia="Times New Roman" w:hAnsi="Helvetica Neue" w:cs="Times New Roman"/>
            <w:color w:val="2C3E50"/>
            <w:sz w:val="23"/>
            <w:szCs w:val="23"/>
          </w:rPr>
          <w:t>the</w:t>
        </w:r>
        <w:r w:rsidR="00AD2F9F" w:rsidRPr="00B80DA6">
          <w:rPr>
            <w:rFonts w:ascii="Helvetica Neue" w:eastAsia="Times New Roman" w:hAnsi="Helvetica Neue" w:cs="Times New Roman"/>
            <w:color w:val="2C3E50"/>
            <w:sz w:val="23"/>
            <w:szCs w:val="23"/>
          </w:rPr>
          <w:t xml:space="preserve"> </w:t>
        </w:r>
      </w:ins>
      <w:r w:rsidRPr="00B80DA6">
        <w:rPr>
          <w:rFonts w:ascii="Helvetica Neue" w:eastAsia="Times New Roman" w:hAnsi="Helvetica Neue" w:cs="Times New Roman"/>
          <w:color w:val="2C3E50"/>
          <w:sz w:val="23"/>
          <w:szCs w:val="23"/>
        </w:rPr>
        <w:t>file header (i.e. 'd00'</w:t>
      </w:r>
      <w:ins w:id="49" w:author="Gundry, Rebekah" w:date="2018-10-06T16:26:00Z">
        <w:r w:rsidR="00AD2F9F">
          <w:rPr>
            <w:rFonts w:ascii="Helvetica Neue" w:eastAsia="Times New Roman" w:hAnsi="Helvetica Neue" w:cs="Times New Roman"/>
            <w:color w:val="2C3E50"/>
            <w:sz w:val="23"/>
            <w:szCs w:val="23"/>
          </w:rPr>
          <w:t xml:space="preserve"> for the example dataset</w:t>
        </w:r>
      </w:ins>
      <w:r w:rsidRPr="00B80DA6">
        <w:rPr>
          <w:rFonts w:ascii="Helvetica Neue" w:eastAsia="Times New Roman" w:hAnsi="Helvetica Neue" w:cs="Times New Roman"/>
          <w:color w:val="2C3E50"/>
          <w:sz w:val="23"/>
          <w:szCs w:val="23"/>
        </w:rPr>
        <w:t>)</w:t>
      </w:r>
      <w:ins w:id="50" w:author="Gundry, Rebekah" w:date="2018-10-06T16:27:00Z">
        <w:r w:rsidR="00AD2F9F">
          <w:rPr>
            <w:rFonts w:ascii="Helvetica Neue" w:eastAsia="Times New Roman" w:hAnsi="Helvetica Neue" w:cs="Times New Roman"/>
            <w:color w:val="2C3E50"/>
            <w:sz w:val="23"/>
            <w:szCs w:val="23"/>
          </w:rPr>
          <w:t xml:space="preserve">. </w:t>
        </w:r>
      </w:ins>
      <w:del w:id="51" w:author="Gundry, Rebekah" w:date="2018-10-06T16:27:00Z">
        <w:r w:rsidRPr="00B80DA6" w:rsidDel="00AD2F9F">
          <w:rPr>
            <w:rFonts w:ascii="Helvetica Neue" w:eastAsia="Times New Roman" w:hAnsi="Helvetica Neue" w:cs="Times New Roman"/>
            <w:color w:val="2C3E50"/>
            <w:sz w:val="23"/>
            <w:szCs w:val="23"/>
          </w:rPr>
          <w:delText xml:space="preserve"> or i</w:delText>
        </w:r>
      </w:del>
      <w:ins w:id="52" w:author="Gundry, Rebekah" w:date="2018-10-06T16:27:00Z">
        <w:r w:rsidR="00AD2F9F">
          <w:rPr>
            <w:rFonts w:ascii="Helvetica Neue" w:eastAsia="Times New Roman" w:hAnsi="Helvetica Neue" w:cs="Times New Roman"/>
            <w:color w:val="2C3E50"/>
            <w:sz w:val="23"/>
            <w:szCs w:val="23"/>
          </w:rPr>
          <w:t>I</w:t>
        </w:r>
      </w:ins>
      <w:r w:rsidRPr="00B80DA6">
        <w:rPr>
          <w:rFonts w:ascii="Helvetica Neue" w:eastAsia="Times New Roman" w:hAnsi="Helvetica Neue" w:cs="Times New Roman"/>
          <w:color w:val="2C3E50"/>
          <w:sz w:val="23"/>
          <w:szCs w:val="23"/>
        </w:rPr>
        <w:t xml:space="preserve">f you have also selected to have </w:t>
      </w:r>
      <w:proofErr w:type="spellStart"/>
      <w:r w:rsidRPr="00B80DA6">
        <w:rPr>
          <w:rFonts w:ascii="Helvetica Neue" w:eastAsia="Times New Roman" w:hAnsi="Helvetica Neue" w:cs="Times New Roman"/>
          <w:color w:val="2C3E50"/>
          <w:sz w:val="23"/>
          <w:szCs w:val="23"/>
        </w:rPr>
        <w:t>SurfaceGenie</w:t>
      </w:r>
      <w:proofErr w:type="spellEnd"/>
      <w:r w:rsidRPr="00B80DA6">
        <w:rPr>
          <w:rFonts w:ascii="Helvetica Neue" w:eastAsia="Times New Roman" w:hAnsi="Helvetica Neue" w:cs="Times New Roman"/>
          <w:color w:val="2C3E50"/>
          <w:sz w:val="23"/>
          <w:szCs w:val="23"/>
        </w:rPr>
        <w:t xml:space="preserve"> group your samples (see 'Sample Grouping below') then you may also indicate a group (i.e. 'Group 1').</w:t>
      </w:r>
    </w:p>
    <w:p w14:paraId="510822AA" w14:textId="77777777" w:rsidR="00B80DA6" w:rsidRPr="00B80DA6" w:rsidRDefault="00B80DA6" w:rsidP="00B80DA6">
      <w:pPr>
        <w:spacing w:before="158" w:after="158"/>
        <w:outlineLvl w:val="4"/>
        <w:rPr>
          <w:rFonts w:ascii="Helvetica Neue" w:eastAsia="Times New Roman" w:hAnsi="Helvetica Neue" w:cs="Times New Roman"/>
          <w:color w:val="3498DB"/>
          <w:sz w:val="23"/>
          <w:szCs w:val="23"/>
        </w:rPr>
      </w:pPr>
      <w:r w:rsidRPr="00B80DA6">
        <w:rPr>
          <w:rFonts w:ascii="Helvetica Neue" w:eastAsia="Times New Roman" w:hAnsi="Helvetica Neue" w:cs="Times New Roman"/>
          <w:color w:val="3498DB"/>
          <w:sz w:val="23"/>
          <w:szCs w:val="23"/>
        </w:rPr>
        <w:t>Sample Grouping</w:t>
      </w:r>
    </w:p>
    <w:p w14:paraId="4026C713" w14:textId="77777777" w:rsidR="00B80DA6" w:rsidRPr="00B80DA6" w:rsidRDefault="00B80DA6" w:rsidP="00B80DA6">
      <w:pPr>
        <w:spacing w:after="158"/>
        <w:rPr>
          <w:rFonts w:ascii="Helvetica Neue" w:eastAsia="Times New Roman" w:hAnsi="Helvetica Neue" w:cs="Times New Roman"/>
          <w:color w:val="2C3E50"/>
          <w:sz w:val="23"/>
          <w:szCs w:val="23"/>
        </w:rPr>
      </w:pPr>
      <w:r w:rsidRPr="00B80DA6">
        <w:rPr>
          <w:rFonts w:ascii="Helvetica Neue" w:eastAsia="Times New Roman" w:hAnsi="Helvetica Neue" w:cs="Times New Roman"/>
          <w:color w:val="2C3E50"/>
          <w:sz w:val="23"/>
          <w:szCs w:val="23"/>
        </w:rPr>
        <w:t xml:space="preserve">Ideally, similar samples such as technical replicates or biological replicates will have values averaged or summed together into a single column. However, </w:t>
      </w:r>
      <w:proofErr w:type="spellStart"/>
      <w:r w:rsidRPr="00B80DA6">
        <w:rPr>
          <w:rFonts w:ascii="Helvetica Neue" w:eastAsia="Times New Roman" w:hAnsi="Helvetica Neue" w:cs="Times New Roman"/>
          <w:color w:val="2C3E50"/>
          <w:sz w:val="23"/>
          <w:szCs w:val="23"/>
        </w:rPr>
        <w:t>SurfaceGenie</w:t>
      </w:r>
      <w:proofErr w:type="spellEnd"/>
      <w:r w:rsidRPr="00B80DA6">
        <w:rPr>
          <w:rFonts w:ascii="Helvetica Neue" w:eastAsia="Times New Roman" w:hAnsi="Helvetica Neue" w:cs="Times New Roman"/>
          <w:color w:val="2C3E50"/>
          <w:sz w:val="23"/>
          <w:szCs w:val="23"/>
        </w:rPr>
        <w:t xml:space="preserve"> will carry out this step for you if you select 'Group samples'. If this box is checked, you will need to provide the grouping method as well as the column numbers for each group. For example, If columns 2, 3, and 5 of your dataset should be grouped together and columns 4 &amp; 6 comprise another group, you should indicate the presence of 2 groups using the slider and then enter the corresponding column numbers below separated by commas: Group 1: '2, 3, 5', Group 2: '4, 6'. Remember that column 1 will contain accession numbers and cannot be grouped with other columns.</w:t>
      </w:r>
    </w:p>
    <w:p w14:paraId="2AAFEC49" w14:textId="77777777" w:rsidR="00B80DA6" w:rsidRPr="00B80DA6" w:rsidRDefault="00B80DA6" w:rsidP="00B80DA6">
      <w:pPr>
        <w:rPr>
          <w:rFonts w:ascii="Helvetica Neue" w:eastAsia="Times New Roman" w:hAnsi="Helvetica Neue" w:cs="Times New Roman"/>
          <w:color w:val="2C3E50"/>
          <w:sz w:val="23"/>
          <w:szCs w:val="23"/>
        </w:rPr>
      </w:pPr>
    </w:p>
    <w:p w14:paraId="3A0871D4" w14:textId="77777777" w:rsidR="00B80DA6" w:rsidRPr="00B80DA6" w:rsidRDefault="00B80DA6" w:rsidP="00B80DA6">
      <w:pPr>
        <w:spacing w:before="158" w:after="158"/>
        <w:outlineLvl w:val="3"/>
        <w:rPr>
          <w:rFonts w:ascii="Helvetica Neue" w:eastAsia="Times New Roman" w:hAnsi="Helvetica Neue" w:cs="Times New Roman"/>
          <w:color w:val="2C3E50"/>
          <w:sz w:val="29"/>
          <w:szCs w:val="29"/>
        </w:rPr>
      </w:pPr>
      <w:r w:rsidRPr="00B80DA6">
        <w:rPr>
          <w:rFonts w:ascii="Helvetica Neue" w:eastAsia="Times New Roman" w:hAnsi="Helvetica Neue" w:cs="Times New Roman"/>
          <w:color w:val="2C3E50"/>
          <w:sz w:val="29"/>
          <w:szCs w:val="29"/>
        </w:rPr>
        <w:t>Data Export Options</w:t>
      </w:r>
    </w:p>
    <w:p w14:paraId="7103AC87" w14:textId="77777777" w:rsidR="00B80DA6" w:rsidRPr="00B80DA6" w:rsidRDefault="00B80DA6" w:rsidP="00B80DA6">
      <w:pPr>
        <w:spacing w:before="158" w:after="158"/>
        <w:outlineLvl w:val="4"/>
        <w:rPr>
          <w:rFonts w:ascii="Helvetica Neue" w:eastAsia="Times New Roman" w:hAnsi="Helvetica Neue" w:cs="Times New Roman"/>
          <w:color w:val="3498DB"/>
          <w:sz w:val="23"/>
          <w:szCs w:val="23"/>
        </w:rPr>
      </w:pPr>
      <w:r w:rsidRPr="00B80DA6">
        <w:rPr>
          <w:rFonts w:ascii="Helvetica Neue" w:eastAsia="Times New Roman" w:hAnsi="Helvetica Neue" w:cs="Times New Roman"/>
          <w:color w:val="3498DB"/>
          <w:sz w:val="23"/>
          <w:szCs w:val="23"/>
        </w:rPr>
        <w:t>Plots</w:t>
      </w:r>
    </w:p>
    <w:p w14:paraId="34FEA111" w14:textId="77777777" w:rsidR="00B80DA6" w:rsidRPr="00B80DA6" w:rsidRDefault="00B80DA6" w:rsidP="00B80DA6">
      <w:pPr>
        <w:spacing w:after="158"/>
        <w:rPr>
          <w:rFonts w:ascii="Helvetica Neue" w:eastAsia="Times New Roman" w:hAnsi="Helvetica Neue" w:cs="Times New Roman"/>
          <w:color w:val="2C3E50"/>
          <w:sz w:val="23"/>
          <w:szCs w:val="23"/>
        </w:rPr>
      </w:pPr>
      <w:r w:rsidRPr="00B80DA6">
        <w:rPr>
          <w:rFonts w:ascii="Helvetica Neue" w:eastAsia="Times New Roman" w:hAnsi="Helvetica Neue" w:cs="Times New Roman"/>
          <w:color w:val="2C3E50"/>
          <w:sz w:val="23"/>
          <w:szCs w:val="23"/>
        </w:rPr>
        <w:t xml:space="preserve">Several visualizations are made available by </w:t>
      </w:r>
      <w:proofErr w:type="spellStart"/>
      <w:r w:rsidRPr="00B80DA6">
        <w:rPr>
          <w:rFonts w:ascii="Helvetica Neue" w:eastAsia="Times New Roman" w:hAnsi="Helvetica Neue" w:cs="Times New Roman"/>
          <w:color w:val="2C3E50"/>
          <w:sz w:val="23"/>
          <w:szCs w:val="23"/>
        </w:rPr>
        <w:t>SurfaceGenie</w:t>
      </w:r>
      <w:proofErr w:type="spellEnd"/>
      <w:r w:rsidRPr="00B80DA6">
        <w:rPr>
          <w:rFonts w:ascii="Helvetica Neue" w:eastAsia="Times New Roman" w:hAnsi="Helvetica Neue" w:cs="Times New Roman"/>
          <w:color w:val="2C3E50"/>
          <w:sz w:val="23"/>
          <w:szCs w:val="23"/>
        </w:rPr>
        <w:t>:</w:t>
      </w:r>
    </w:p>
    <w:p w14:paraId="47403647" w14:textId="77777777" w:rsidR="00AD2F9F" w:rsidRDefault="00AD2F9F" w:rsidP="00AD2F9F">
      <w:pPr>
        <w:numPr>
          <w:ilvl w:val="0"/>
          <w:numId w:val="1"/>
        </w:numPr>
        <w:spacing w:before="100" w:beforeAutospacing="1" w:after="100" w:afterAutospacing="1"/>
        <w:rPr>
          <w:ins w:id="53" w:author="Gundry, Rebekah" w:date="2018-10-06T16:30:00Z"/>
          <w:rFonts w:ascii="Helvetica Neue" w:eastAsia="Times New Roman" w:hAnsi="Helvetica Neue" w:cs="Times New Roman"/>
          <w:color w:val="2C3E50"/>
          <w:sz w:val="23"/>
          <w:szCs w:val="23"/>
        </w:rPr>
      </w:pPr>
      <w:proofErr w:type="spellStart"/>
      <w:ins w:id="54" w:author="Gundry, Rebekah" w:date="2018-10-06T16:30:00Z">
        <w:r>
          <w:rPr>
            <w:rFonts w:ascii="Helvetica Neue" w:eastAsia="Times New Roman" w:hAnsi="Helvetica Neue" w:cs="Times New Roman"/>
            <w:color w:val="2C3E50"/>
            <w:sz w:val="23"/>
            <w:szCs w:val="23"/>
          </w:rPr>
          <w:t>SurfaceGenie</w:t>
        </w:r>
        <w:proofErr w:type="spellEnd"/>
        <w:r>
          <w:rPr>
            <w:rFonts w:ascii="Helvetica Neue" w:eastAsia="Times New Roman" w:hAnsi="Helvetica Neue" w:cs="Times New Roman"/>
            <w:color w:val="2C3E50"/>
            <w:sz w:val="23"/>
            <w:szCs w:val="23"/>
          </w:rPr>
          <w:t xml:space="preserve"> Plot: </w:t>
        </w:r>
        <w:proofErr w:type="spellStart"/>
        <w:r>
          <w:rPr>
            <w:rFonts w:ascii="Helvetica Neue" w:eastAsia="Times New Roman" w:hAnsi="Helvetica Neue" w:cs="Times New Roman"/>
            <w:color w:val="2C3E50"/>
            <w:sz w:val="23"/>
            <w:szCs w:val="23"/>
          </w:rPr>
          <w:t>SurfaceGenie</w:t>
        </w:r>
        <w:proofErr w:type="spellEnd"/>
        <w:r>
          <w:rPr>
            <w:rFonts w:ascii="Helvetica Neue" w:eastAsia="Times New Roman" w:hAnsi="Helvetica Neue" w:cs="Times New Roman"/>
            <w:color w:val="2C3E50"/>
            <w:sz w:val="23"/>
            <w:szCs w:val="23"/>
          </w:rPr>
          <w:t xml:space="preserve"> scores plotted in order of priority for all proteins in a dataset.</w:t>
        </w:r>
      </w:ins>
    </w:p>
    <w:p w14:paraId="1C6F4BE6" w14:textId="77777777" w:rsidR="00AD2F9F" w:rsidRPr="00B80DA6" w:rsidRDefault="00AD2F9F" w:rsidP="00AD2F9F">
      <w:pPr>
        <w:numPr>
          <w:ilvl w:val="0"/>
          <w:numId w:val="1"/>
        </w:numPr>
        <w:spacing w:before="100" w:beforeAutospacing="1" w:after="100" w:afterAutospacing="1"/>
        <w:rPr>
          <w:ins w:id="55" w:author="Gundry, Rebekah" w:date="2018-10-06T16:30:00Z"/>
          <w:rFonts w:ascii="Helvetica Neue" w:eastAsia="Times New Roman" w:hAnsi="Helvetica Neue" w:cs="Times New Roman"/>
          <w:color w:val="2C3E50"/>
          <w:sz w:val="23"/>
          <w:szCs w:val="23"/>
        </w:rPr>
      </w:pPr>
      <w:ins w:id="56" w:author="Gundry, Rebekah" w:date="2018-10-06T16:30:00Z">
        <w:r w:rsidRPr="00B80DA6">
          <w:rPr>
            <w:rFonts w:ascii="Helvetica Neue" w:eastAsia="Times New Roman" w:hAnsi="Helvetica Neue" w:cs="Times New Roman"/>
            <w:color w:val="2C3E50"/>
            <w:sz w:val="23"/>
            <w:szCs w:val="23"/>
          </w:rPr>
          <w:t>SPC Histogram: Shows the distribution of SPC scores</w:t>
        </w:r>
      </w:ins>
    </w:p>
    <w:p w14:paraId="056F22D4" w14:textId="77777777" w:rsidR="00AD2F9F" w:rsidRPr="00600A97" w:rsidRDefault="00AD2F9F" w:rsidP="00AD2F9F">
      <w:pPr>
        <w:numPr>
          <w:ilvl w:val="0"/>
          <w:numId w:val="1"/>
        </w:numPr>
        <w:spacing w:before="100" w:beforeAutospacing="1" w:after="100" w:afterAutospacing="1"/>
        <w:rPr>
          <w:ins w:id="57" w:author="Gundry, Rebekah" w:date="2018-10-06T16:30:00Z"/>
          <w:rFonts w:ascii="Helvetica Neue" w:eastAsia="Times New Roman" w:hAnsi="Helvetica Neue" w:cs="Times New Roman"/>
          <w:color w:val="2C3E50"/>
          <w:sz w:val="23"/>
          <w:szCs w:val="23"/>
        </w:rPr>
      </w:pPr>
      <w:ins w:id="58" w:author="Gundry, Rebekah" w:date="2018-10-06T16:30:00Z">
        <w:r>
          <w:rPr>
            <w:rFonts w:ascii="Helvetica Neue" w:eastAsia="Times New Roman" w:hAnsi="Helvetica Neue" w:cs="Times New Roman"/>
            <w:color w:val="2C3E50"/>
            <w:sz w:val="23"/>
            <w:szCs w:val="23"/>
          </w:rPr>
          <w:t xml:space="preserve">Clustered </w:t>
        </w:r>
        <w:proofErr w:type="spellStart"/>
        <w:r w:rsidRPr="00600A97">
          <w:rPr>
            <w:rFonts w:ascii="Helvetica Neue" w:eastAsia="Times New Roman" w:hAnsi="Helvetica Neue" w:cs="Times New Roman"/>
            <w:color w:val="2C3E50"/>
            <w:sz w:val="23"/>
            <w:szCs w:val="23"/>
          </w:rPr>
          <w:t>Heat</w:t>
        </w:r>
        <w:r>
          <w:rPr>
            <w:rFonts w:ascii="Helvetica Neue" w:eastAsia="Times New Roman" w:hAnsi="Helvetica Neue" w:cs="Times New Roman"/>
            <w:color w:val="2C3E50"/>
            <w:sz w:val="23"/>
            <w:szCs w:val="23"/>
          </w:rPr>
          <w:t>m</w:t>
        </w:r>
        <w:r w:rsidRPr="00600A97">
          <w:rPr>
            <w:rFonts w:ascii="Helvetica Neue" w:eastAsia="Times New Roman" w:hAnsi="Helvetica Neue" w:cs="Times New Roman"/>
            <w:color w:val="2C3E50"/>
            <w:sz w:val="23"/>
            <w:szCs w:val="23"/>
          </w:rPr>
          <w:t>ap</w:t>
        </w:r>
        <w:proofErr w:type="spellEnd"/>
        <w:r w:rsidRPr="00600A97">
          <w:rPr>
            <w:rFonts w:ascii="Helvetica Neue" w:eastAsia="Times New Roman" w:hAnsi="Helvetica Neue" w:cs="Times New Roman"/>
            <w:color w:val="2C3E50"/>
            <w:sz w:val="23"/>
            <w:szCs w:val="23"/>
          </w:rPr>
          <w:t xml:space="preserve">: Visualize </w:t>
        </w:r>
        <w:r>
          <w:rPr>
            <w:rFonts w:ascii="Helvetica Neue" w:eastAsia="Times New Roman" w:hAnsi="Helvetica Neue" w:cs="Times New Roman"/>
            <w:color w:val="2C3E50"/>
            <w:sz w:val="23"/>
            <w:szCs w:val="23"/>
          </w:rPr>
          <w:t>the relationship among samples within a dataset based on the relative abundance measurement contained in the .csv file.</w:t>
        </w:r>
      </w:ins>
    </w:p>
    <w:p w14:paraId="2775E3EA" w14:textId="5AFA168E" w:rsidR="00B80DA6" w:rsidRPr="00B80DA6" w:rsidDel="00AD2F9F" w:rsidRDefault="00B80DA6" w:rsidP="00B80DA6">
      <w:pPr>
        <w:numPr>
          <w:ilvl w:val="0"/>
          <w:numId w:val="1"/>
        </w:numPr>
        <w:spacing w:before="100" w:beforeAutospacing="1" w:after="100" w:afterAutospacing="1"/>
        <w:rPr>
          <w:del w:id="59" w:author="Gundry, Rebekah" w:date="2018-10-06T16:30:00Z"/>
          <w:rFonts w:ascii="Helvetica Neue" w:eastAsia="Times New Roman" w:hAnsi="Helvetica Neue" w:cs="Times New Roman"/>
          <w:color w:val="2C3E50"/>
          <w:sz w:val="23"/>
          <w:szCs w:val="23"/>
        </w:rPr>
      </w:pPr>
      <w:del w:id="60" w:author="Gundry, Rebekah" w:date="2018-10-06T16:30:00Z">
        <w:r w:rsidRPr="00B80DA6" w:rsidDel="00AD2F9F">
          <w:rPr>
            <w:rFonts w:ascii="Helvetica Neue" w:eastAsia="Times New Roman" w:hAnsi="Helvetica Neue" w:cs="Times New Roman"/>
            <w:color w:val="2C3E50"/>
            <w:sz w:val="23"/>
            <w:szCs w:val="23"/>
          </w:rPr>
          <w:delText>Heatmap: A hierarchically clustered heatmap of your input data.</w:delText>
        </w:r>
      </w:del>
    </w:p>
    <w:p w14:paraId="70B56092" w14:textId="285693C2" w:rsidR="00B80DA6" w:rsidRPr="00B80DA6" w:rsidDel="00AD2F9F" w:rsidRDefault="00B80DA6" w:rsidP="00B80DA6">
      <w:pPr>
        <w:numPr>
          <w:ilvl w:val="0"/>
          <w:numId w:val="1"/>
        </w:numPr>
        <w:spacing w:before="100" w:beforeAutospacing="1" w:after="100" w:afterAutospacing="1"/>
        <w:rPr>
          <w:del w:id="61" w:author="Gundry, Rebekah" w:date="2018-10-06T16:30:00Z"/>
          <w:rFonts w:ascii="Helvetica Neue" w:eastAsia="Times New Roman" w:hAnsi="Helvetica Neue" w:cs="Times New Roman"/>
          <w:color w:val="2C3E50"/>
          <w:sz w:val="23"/>
          <w:szCs w:val="23"/>
        </w:rPr>
      </w:pPr>
      <w:del w:id="62" w:author="Gundry, Rebekah" w:date="2018-10-06T16:30:00Z">
        <w:r w:rsidRPr="00B80DA6" w:rsidDel="00AD2F9F">
          <w:rPr>
            <w:rFonts w:ascii="Helvetica Neue" w:eastAsia="Times New Roman" w:hAnsi="Helvetica Neue" w:cs="Times New Roman"/>
            <w:color w:val="2C3E50"/>
            <w:sz w:val="23"/>
            <w:szCs w:val="23"/>
          </w:rPr>
          <w:delText>SPC Histogram: Shows the distribution of SPC scores</w:delText>
        </w:r>
      </w:del>
    </w:p>
    <w:p w14:paraId="7946B5B3" w14:textId="3864BBE1" w:rsidR="00B80DA6" w:rsidRPr="00B80DA6" w:rsidRDefault="00B80DA6" w:rsidP="00B80DA6">
      <w:pPr>
        <w:numPr>
          <w:ilvl w:val="0"/>
          <w:numId w:val="1"/>
        </w:numPr>
        <w:spacing w:before="100" w:beforeAutospacing="1" w:after="100" w:afterAutospacing="1"/>
        <w:rPr>
          <w:rFonts w:ascii="Helvetica Neue" w:eastAsia="Times New Roman" w:hAnsi="Helvetica Neue" w:cs="Times New Roman"/>
          <w:color w:val="2C3E50"/>
          <w:sz w:val="23"/>
          <w:szCs w:val="23"/>
        </w:rPr>
      </w:pPr>
      <w:del w:id="63" w:author="Gundry, Rebekah" w:date="2018-10-06T16:32:00Z">
        <w:r w:rsidRPr="00B80DA6" w:rsidDel="00AD2F9F">
          <w:rPr>
            <w:rFonts w:ascii="Helvetica Neue" w:eastAsia="Times New Roman" w:hAnsi="Helvetica Neue" w:cs="Times New Roman"/>
            <w:color w:val="2C3E50"/>
            <w:sz w:val="23"/>
            <w:szCs w:val="23"/>
          </w:rPr>
          <w:delText>Genie Score</w:delText>
        </w:r>
      </w:del>
      <w:ins w:id="64" w:author="Gundry, Rebekah" w:date="2018-10-06T16:32:00Z">
        <w:r w:rsidR="00AD2F9F">
          <w:rPr>
            <w:rFonts w:ascii="Helvetica Neue" w:eastAsia="Times New Roman" w:hAnsi="Helvetica Neue" w:cs="Times New Roman"/>
            <w:color w:val="2C3E50"/>
            <w:sz w:val="23"/>
            <w:szCs w:val="23"/>
          </w:rPr>
          <w:t>Distribution Score</w:t>
        </w:r>
      </w:ins>
      <w:r w:rsidRPr="00B80DA6">
        <w:rPr>
          <w:rFonts w:ascii="Helvetica Neue" w:eastAsia="Times New Roman" w:hAnsi="Helvetica Neue" w:cs="Times New Roman"/>
          <w:color w:val="2C3E50"/>
          <w:sz w:val="23"/>
          <w:szCs w:val="23"/>
        </w:rPr>
        <w:t>: Shows the distribution of Genie Scores.</w:t>
      </w:r>
    </w:p>
    <w:p w14:paraId="28B58D30" w14:textId="77777777" w:rsidR="00B80DA6" w:rsidRPr="00B80DA6" w:rsidRDefault="00B80DA6" w:rsidP="00B80DA6">
      <w:pPr>
        <w:spacing w:before="158" w:after="158"/>
        <w:outlineLvl w:val="4"/>
        <w:rPr>
          <w:rFonts w:ascii="Helvetica Neue" w:eastAsia="Times New Roman" w:hAnsi="Helvetica Neue" w:cs="Times New Roman"/>
          <w:color w:val="3498DB"/>
          <w:sz w:val="23"/>
          <w:szCs w:val="23"/>
        </w:rPr>
      </w:pPr>
      <w:r w:rsidRPr="00B80DA6">
        <w:rPr>
          <w:rFonts w:ascii="Helvetica Neue" w:eastAsia="Times New Roman" w:hAnsi="Helvetica Neue" w:cs="Times New Roman"/>
          <w:color w:val="3498DB"/>
          <w:sz w:val="23"/>
          <w:szCs w:val="23"/>
        </w:rPr>
        <w:t>CSV File</w:t>
      </w:r>
    </w:p>
    <w:p w14:paraId="57F63956" w14:textId="3126D972" w:rsidR="00B80DA6" w:rsidRPr="00B80DA6" w:rsidRDefault="00B80DA6" w:rsidP="00B80DA6">
      <w:pPr>
        <w:spacing w:after="158"/>
        <w:rPr>
          <w:rFonts w:ascii="Helvetica Neue" w:eastAsia="Times New Roman" w:hAnsi="Helvetica Neue" w:cs="Times New Roman"/>
          <w:color w:val="2C3E50"/>
          <w:sz w:val="23"/>
          <w:szCs w:val="23"/>
        </w:rPr>
      </w:pPr>
      <w:r w:rsidRPr="00B80DA6">
        <w:rPr>
          <w:rFonts w:ascii="Helvetica Neue" w:eastAsia="Times New Roman" w:hAnsi="Helvetica Neue" w:cs="Times New Roman"/>
          <w:color w:val="2C3E50"/>
          <w:sz w:val="23"/>
          <w:szCs w:val="23"/>
        </w:rPr>
        <w:t xml:space="preserve">You may select </w:t>
      </w:r>
      <w:del w:id="65" w:author="Gundry, Rebekah" w:date="2018-10-06T16:31:00Z">
        <w:r w:rsidRPr="00B80DA6" w:rsidDel="00AD2F9F">
          <w:rPr>
            <w:rFonts w:ascii="Helvetica Neue" w:eastAsia="Times New Roman" w:hAnsi="Helvetica Neue" w:cs="Times New Roman"/>
            <w:color w:val="2C3E50"/>
            <w:sz w:val="23"/>
            <w:szCs w:val="23"/>
          </w:rPr>
          <w:delText xml:space="preserve">output variables </w:delText>
        </w:r>
      </w:del>
      <w:ins w:id="66" w:author="Gundry, Rebekah" w:date="2018-10-06T16:31:00Z">
        <w:r w:rsidR="00AD2F9F">
          <w:rPr>
            <w:rFonts w:ascii="Helvetica Neue" w:eastAsia="Times New Roman" w:hAnsi="Helvetica Neue" w:cs="Times New Roman"/>
            <w:color w:val="2C3E50"/>
            <w:sz w:val="23"/>
            <w:szCs w:val="23"/>
          </w:rPr>
          <w:t xml:space="preserve">data </w:t>
        </w:r>
      </w:ins>
      <w:r w:rsidRPr="00B80DA6">
        <w:rPr>
          <w:rFonts w:ascii="Helvetica Neue" w:eastAsia="Times New Roman" w:hAnsi="Helvetica Neue" w:cs="Times New Roman"/>
          <w:color w:val="2C3E50"/>
          <w:sz w:val="23"/>
          <w:szCs w:val="23"/>
        </w:rPr>
        <w:t xml:space="preserve">to export as columns </w:t>
      </w:r>
      <w:ins w:id="67" w:author="Gundry, Rebekah" w:date="2018-10-06T16:31:00Z">
        <w:r w:rsidR="00AD2F9F">
          <w:rPr>
            <w:rFonts w:ascii="Helvetica Neue" w:eastAsia="Times New Roman" w:hAnsi="Helvetica Neue" w:cs="Times New Roman"/>
            <w:color w:val="2C3E50"/>
            <w:sz w:val="23"/>
            <w:szCs w:val="23"/>
          </w:rPr>
          <w:t xml:space="preserve">appended </w:t>
        </w:r>
      </w:ins>
      <w:r w:rsidRPr="00B80DA6">
        <w:rPr>
          <w:rFonts w:ascii="Helvetica Neue" w:eastAsia="Times New Roman" w:hAnsi="Helvetica Neue" w:cs="Times New Roman"/>
          <w:color w:val="2C3E50"/>
          <w:sz w:val="23"/>
          <w:szCs w:val="23"/>
        </w:rPr>
        <w:t>to the right of your original data. The following variables are available for export:</w:t>
      </w:r>
    </w:p>
    <w:p w14:paraId="67523609" w14:textId="77777777" w:rsidR="00AD2F9F" w:rsidRDefault="00B80DA6" w:rsidP="001D0E76">
      <w:pPr>
        <w:numPr>
          <w:ilvl w:val="0"/>
          <w:numId w:val="2"/>
        </w:numPr>
        <w:spacing w:before="100" w:beforeAutospacing="1" w:after="100" w:afterAutospacing="1"/>
        <w:rPr>
          <w:ins w:id="68" w:author="Gundry, Rebekah" w:date="2018-10-06T16:31:00Z"/>
          <w:rFonts w:ascii="Helvetica Neue" w:eastAsia="Times New Roman" w:hAnsi="Helvetica Neue" w:cs="Times New Roman"/>
          <w:color w:val="2C3E50"/>
          <w:sz w:val="23"/>
          <w:szCs w:val="23"/>
        </w:rPr>
      </w:pPr>
      <w:r w:rsidRPr="00AD2F9F">
        <w:rPr>
          <w:rFonts w:ascii="Helvetica Neue" w:eastAsia="Times New Roman" w:hAnsi="Helvetica Neue" w:cs="Times New Roman"/>
          <w:color w:val="2C3E50"/>
          <w:sz w:val="23"/>
          <w:szCs w:val="23"/>
          <w:u w:val="single"/>
          <w:rPrChange w:id="69" w:author="Gundry, Rebekah" w:date="2018-10-06T16:32:00Z">
            <w:rPr>
              <w:rFonts w:ascii="Helvetica Neue" w:eastAsia="Times New Roman" w:hAnsi="Helvetica Neue" w:cs="Times New Roman"/>
              <w:color w:val="2C3E50"/>
              <w:sz w:val="23"/>
              <w:szCs w:val="23"/>
            </w:rPr>
          </w:rPrChange>
        </w:rPr>
        <w:t xml:space="preserve">Surface Protein </w:t>
      </w:r>
      <w:proofErr w:type="spellStart"/>
      <w:r w:rsidRPr="00AD2F9F">
        <w:rPr>
          <w:rFonts w:ascii="Helvetica Neue" w:eastAsia="Times New Roman" w:hAnsi="Helvetica Neue" w:cs="Times New Roman"/>
          <w:color w:val="2C3E50"/>
          <w:sz w:val="23"/>
          <w:szCs w:val="23"/>
          <w:u w:val="single"/>
          <w:rPrChange w:id="70" w:author="Gundry, Rebekah" w:date="2018-10-06T16:32:00Z">
            <w:rPr>
              <w:rFonts w:ascii="Helvetica Neue" w:eastAsia="Times New Roman" w:hAnsi="Helvetica Neue" w:cs="Times New Roman"/>
              <w:color w:val="2C3E50"/>
              <w:sz w:val="23"/>
              <w:szCs w:val="23"/>
            </w:rPr>
          </w:rPrChange>
        </w:rPr>
        <w:t>Concensus</w:t>
      </w:r>
      <w:proofErr w:type="spellEnd"/>
      <w:r w:rsidRPr="00AD2F9F">
        <w:rPr>
          <w:rFonts w:ascii="Helvetica Neue" w:eastAsia="Times New Roman" w:hAnsi="Helvetica Neue" w:cs="Times New Roman"/>
          <w:color w:val="2C3E50"/>
          <w:sz w:val="23"/>
          <w:szCs w:val="23"/>
          <w:u w:val="single"/>
          <w:rPrChange w:id="71" w:author="Gundry, Rebekah" w:date="2018-10-06T16:32:00Z">
            <w:rPr>
              <w:rFonts w:ascii="Helvetica Neue" w:eastAsia="Times New Roman" w:hAnsi="Helvetica Neue" w:cs="Times New Roman"/>
              <w:color w:val="2C3E50"/>
              <w:sz w:val="23"/>
              <w:szCs w:val="23"/>
            </w:rPr>
          </w:rPrChange>
        </w:rPr>
        <w:t xml:space="preserve"> score (SPC):</w:t>
      </w:r>
      <w:r w:rsidRPr="00AD2F9F">
        <w:rPr>
          <w:rFonts w:ascii="Helvetica Neue" w:eastAsia="Times New Roman" w:hAnsi="Helvetica Neue" w:cs="Times New Roman"/>
          <w:color w:val="2C3E50"/>
          <w:sz w:val="23"/>
          <w:szCs w:val="23"/>
        </w:rPr>
        <w:t xml:space="preserve"> </w:t>
      </w:r>
      <w:ins w:id="72" w:author="Gundry, Rebekah" w:date="2018-10-06T16:31:00Z">
        <w:r w:rsidR="00AD2F9F" w:rsidRPr="00A8783C">
          <w:rPr>
            <w:rFonts w:ascii="Helvetica Neue" w:eastAsia="Times New Roman" w:hAnsi="Helvetica Neue" w:cs="Times New Roman"/>
            <w:color w:val="2C3E50"/>
            <w:sz w:val="23"/>
            <w:szCs w:val="23"/>
          </w:rPr>
          <w:t>A predictive measure</w:t>
        </w:r>
        <w:r w:rsidR="00AD2F9F" w:rsidRPr="00D11B5F">
          <w:rPr>
            <w:rFonts w:ascii="Helvetica Neue" w:eastAsia="Times New Roman" w:hAnsi="Helvetica Neue" w:cs="Times New Roman"/>
            <w:color w:val="2C3E50"/>
            <w:sz w:val="23"/>
            <w:szCs w:val="23"/>
          </w:rPr>
          <w:t xml:space="preserve"> of the likelihood that a particular protein can be present at the cell surface.</w:t>
        </w:r>
      </w:ins>
    </w:p>
    <w:p w14:paraId="1C027C59" w14:textId="4C5EAE51" w:rsidR="00B80DA6" w:rsidRPr="00AD2F9F" w:rsidDel="00AD2F9F" w:rsidRDefault="00B80DA6" w:rsidP="001D0E76">
      <w:pPr>
        <w:numPr>
          <w:ilvl w:val="0"/>
          <w:numId w:val="2"/>
        </w:numPr>
        <w:spacing w:before="100" w:beforeAutospacing="1" w:after="100" w:afterAutospacing="1"/>
        <w:rPr>
          <w:del w:id="73" w:author="Gundry, Rebekah" w:date="2018-10-06T16:31:00Z"/>
          <w:rFonts w:ascii="Helvetica Neue" w:eastAsia="Times New Roman" w:hAnsi="Helvetica Neue" w:cs="Times New Roman"/>
          <w:color w:val="2C3E50"/>
          <w:sz w:val="23"/>
          <w:szCs w:val="23"/>
          <w:u w:val="single"/>
          <w:rPrChange w:id="74" w:author="Gundry, Rebekah" w:date="2018-10-06T16:32:00Z">
            <w:rPr>
              <w:del w:id="75" w:author="Gundry, Rebekah" w:date="2018-10-06T16:31:00Z"/>
              <w:rFonts w:ascii="Helvetica Neue" w:eastAsia="Times New Roman" w:hAnsi="Helvetica Neue" w:cs="Times New Roman"/>
              <w:color w:val="2C3E50"/>
              <w:sz w:val="23"/>
              <w:szCs w:val="23"/>
            </w:rPr>
          </w:rPrChange>
        </w:rPr>
      </w:pPr>
      <w:del w:id="76" w:author="Gundry, Rebekah" w:date="2018-10-06T16:31:00Z">
        <w:r w:rsidRPr="00AD2F9F" w:rsidDel="00AD2F9F">
          <w:rPr>
            <w:rFonts w:ascii="Helvetica Neue" w:eastAsia="Times New Roman" w:hAnsi="Helvetica Neue" w:cs="Times New Roman"/>
            <w:color w:val="2C3E50"/>
            <w:sz w:val="23"/>
            <w:szCs w:val="23"/>
            <w:u w:val="single"/>
            <w:rPrChange w:id="77" w:author="Gundry, Rebekah" w:date="2018-10-06T16:32:00Z">
              <w:rPr>
                <w:rFonts w:ascii="Helvetica Neue" w:eastAsia="Times New Roman" w:hAnsi="Helvetica Neue" w:cs="Times New Roman"/>
                <w:color w:val="2C3E50"/>
                <w:sz w:val="23"/>
                <w:szCs w:val="23"/>
              </w:rPr>
            </w:rPrChange>
          </w:rPr>
          <w:delText>A measure of how likely the protein will be found on the cell surface.</w:delText>
        </w:r>
      </w:del>
    </w:p>
    <w:p w14:paraId="26692F96" w14:textId="3624A5D0" w:rsidR="00B80DA6" w:rsidRPr="00AD2F9F" w:rsidRDefault="00B80DA6" w:rsidP="001D0E76">
      <w:pPr>
        <w:numPr>
          <w:ilvl w:val="0"/>
          <w:numId w:val="2"/>
        </w:numPr>
        <w:spacing w:before="100" w:beforeAutospacing="1" w:after="100" w:afterAutospacing="1"/>
        <w:rPr>
          <w:rFonts w:ascii="Helvetica Neue" w:eastAsia="Times New Roman" w:hAnsi="Helvetica Neue" w:cs="Times New Roman"/>
          <w:color w:val="2C3E50"/>
          <w:sz w:val="23"/>
          <w:szCs w:val="23"/>
        </w:rPr>
      </w:pPr>
      <w:commentRangeStart w:id="78"/>
      <w:del w:id="79" w:author="Gundry, Rebekah" w:date="2018-10-06T16:32:00Z">
        <w:r w:rsidRPr="00AD2F9F" w:rsidDel="00AD2F9F">
          <w:rPr>
            <w:rFonts w:ascii="Helvetica Neue" w:eastAsia="Times New Roman" w:hAnsi="Helvetica Neue" w:cs="Times New Roman"/>
            <w:color w:val="2C3E50"/>
            <w:sz w:val="23"/>
            <w:szCs w:val="23"/>
            <w:u w:val="single"/>
            <w:rPrChange w:id="80" w:author="Gundry, Rebekah" w:date="2018-10-06T16:32:00Z">
              <w:rPr>
                <w:rFonts w:ascii="Helvetica Neue" w:eastAsia="Times New Roman" w:hAnsi="Helvetica Neue" w:cs="Times New Roman"/>
                <w:color w:val="2C3E50"/>
                <w:sz w:val="23"/>
                <w:szCs w:val="23"/>
              </w:rPr>
            </w:rPrChange>
          </w:rPr>
          <w:delText>Gini coefficient (Gini</w:delText>
        </w:r>
      </w:del>
      <w:ins w:id="81" w:author="Gundry, Rebekah" w:date="2018-10-06T16:32:00Z">
        <w:r w:rsidR="00AD2F9F" w:rsidRPr="00AD2F9F">
          <w:rPr>
            <w:rFonts w:ascii="Helvetica Neue" w:eastAsia="Times New Roman" w:hAnsi="Helvetica Neue" w:cs="Times New Roman"/>
            <w:color w:val="2C3E50"/>
            <w:sz w:val="23"/>
            <w:szCs w:val="23"/>
            <w:u w:val="single"/>
            <w:rPrChange w:id="82" w:author="Gundry, Rebekah" w:date="2018-10-06T16:32:00Z">
              <w:rPr>
                <w:rFonts w:ascii="Helvetica Neue" w:eastAsia="Times New Roman" w:hAnsi="Helvetica Neue" w:cs="Times New Roman"/>
                <w:color w:val="2C3E50"/>
                <w:sz w:val="23"/>
                <w:szCs w:val="23"/>
              </w:rPr>
            </w:rPrChange>
          </w:rPr>
          <w:t>Distribution Score</w:t>
        </w:r>
      </w:ins>
      <w:del w:id="83" w:author="Gundry, Rebekah" w:date="2018-10-06T16:32:00Z">
        <w:r w:rsidRPr="00AD2F9F" w:rsidDel="00AD2F9F">
          <w:rPr>
            <w:rFonts w:ascii="Helvetica Neue" w:eastAsia="Times New Roman" w:hAnsi="Helvetica Neue" w:cs="Times New Roman"/>
            <w:color w:val="2C3E50"/>
            <w:sz w:val="23"/>
            <w:szCs w:val="23"/>
            <w:u w:val="single"/>
            <w:rPrChange w:id="84" w:author="Gundry, Rebekah" w:date="2018-10-06T16:32:00Z">
              <w:rPr>
                <w:rFonts w:ascii="Helvetica Neue" w:eastAsia="Times New Roman" w:hAnsi="Helvetica Neue" w:cs="Times New Roman"/>
                <w:color w:val="2C3E50"/>
                <w:sz w:val="23"/>
                <w:szCs w:val="23"/>
              </w:rPr>
            </w:rPrChange>
          </w:rPr>
          <w:delText>)</w:delText>
        </w:r>
      </w:del>
      <w:r w:rsidRPr="00AD2F9F">
        <w:rPr>
          <w:rFonts w:ascii="Helvetica Neue" w:eastAsia="Times New Roman" w:hAnsi="Helvetica Neue" w:cs="Times New Roman"/>
          <w:color w:val="2C3E50"/>
          <w:sz w:val="23"/>
          <w:szCs w:val="23"/>
          <w:u w:val="single"/>
          <w:rPrChange w:id="85" w:author="Gundry, Rebekah" w:date="2018-10-06T16:32:00Z">
            <w:rPr>
              <w:rFonts w:ascii="Helvetica Neue" w:eastAsia="Times New Roman" w:hAnsi="Helvetica Neue" w:cs="Times New Roman"/>
              <w:color w:val="2C3E50"/>
              <w:sz w:val="23"/>
              <w:szCs w:val="23"/>
            </w:rPr>
          </w:rPrChange>
        </w:rPr>
        <w:t>:</w:t>
      </w:r>
      <w:commentRangeEnd w:id="78"/>
      <w:r w:rsidR="00AD2F9F" w:rsidRPr="00AD2F9F">
        <w:rPr>
          <w:rStyle w:val="CommentReference"/>
          <w:u w:val="single"/>
          <w:rPrChange w:id="86" w:author="Gundry, Rebekah" w:date="2018-10-06T16:32:00Z">
            <w:rPr>
              <w:rStyle w:val="CommentReference"/>
            </w:rPr>
          </w:rPrChange>
        </w:rPr>
        <w:commentReference w:id="78"/>
      </w:r>
      <w:r w:rsidRPr="00AD2F9F">
        <w:rPr>
          <w:rFonts w:ascii="Helvetica Neue" w:eastAsia="Times New Roman" w:hAnsi="Helvetica Neue" w:cs="Times New Roman"/>
          <w:color w:val="2C3E50"/>
          <w:sz w:val="23"/>
          <w:szCs w:val="23"/>
        </w:rPr>
        <w:t xml:space="preserve"> A measure of the distribution of the protein amongst samples. A higher value corresponds to a more localized distribution. </w:t>
      </w:r>
      <w:hyperlink r:id="rId8" w:history="1">
        <w:r w:rsidRPr="00AD2F9F">
          <w:rPr>
            <w:rFonts w:ascii="Helvetica Neue" w:eastAsia="Times New Roman" w:hAnsi="Helvetica Neue" w:cs="Times New Roman"/>
            <w:color w:val="18BC9C"/>
            <w:sz w:val="23"/>
            <w:szCs w:val="23"/>
            <w:u w:val="single"/>
          </w:rPr>
          <w:t>Wikipedia - Gini coefficient</w:t>
        </w:r>
      </w:hyperlink>
    </w:p>
    <w:p w14:paraId="2C534B62" w14:textId="2CB9B2C0" w:rsidR="00B80DA6" w:rsidRPr="00B80DA6" w:rsidRDefault="00B80DA6" w:rsidP="00B80DA6">
      <w:pPr>
        <w:numPr>
          <w:ilvl w:val="0"/>
          <w:numId w:val="2"/>
        </w:numPr>
        <w:spacing w:before="100" w:beforeAutospacing="1" w:after="100" w:afterAutospacing="1"/>
        <w:rPr>
          <w:rFonts w:ascii="Helvetica Neue" w:eastAsia="Times New Roman" w:hAnsi="Helvetica Neue" w:cs="Times New Roman"/>
          <w:color w:val="2C3E50"/>
          <w:sz w:val="23"/>
          <w:szCs w:val="23"/>
        </w:rPr>
      </w:pPr>
      <w:r w:rsidRPr="00AD2F9F">
        <w:rPr>
          <w:rFonts w:ascii="Helvetica Neue" w:eastAsia="Times New Roman" w:hAnsi="Helvetica Neue" w:cs="Times New Roman"/>
          <w:color w:val="2C3E50"/>
          <w:sz w:val="23"/>
          <w:szCs w:val="23"/>
          <w:u w:val="single"/>
          <w:rPrChange w:id="87" w:author="Gundry, Rebekah" w:date="2018-10-06T16:32:00Z">
            <w:rPr>
              <w:rFonts w:ascii="Helvetica Neue" w:eastAsia="Times New Roman" w:hAnsi="Helvetica Neue" w:cs="Times New Roman"/>
              <w:color w:val="2C3E50"/>
              <w:sz w:val="23"/>
              <w:szCs w:val="23"/>
            </w:rPr>
          </w:rPrChange>
        </w:rPr>
        <w:t xml:space="preserve">Signal strength (SS): </w:t>
      </w:r>
      <w:r w:rsidRPr="00B80DA6">
        <w:rPr>
          <w:rFonts w:ascii="Helvetica Neue" w:eastAsia="Times New Roman" w:hAnsi="Helvetica Neue" w:cs="Times New Roman"/>
          <w:color w:val="2C3E50"/>
          <w:sz w:val="23"/>
          <w:szCs w:val="23"/>
        </w:rPr>
        <w:t>A weighted value of the maximum value reported among</w:t>
      </w:r>
      <w:del w:id="88" w:author="Gundry, Rebekah" w:date="2018-10-06T16:32:00Z">
        <w:r w:rsidRPr="00B80DA6" w:rsidDel="00AD2F9F">
          <w:rPr>
            <w:rFonts w:ascii="Helvetica Neue" w:eastAsia="Times New Roman" w:hAnsi="Helvetica Neue" w:cs="Times New Roman"/>
            <w:color w:val="2C3E50"/>
            <w:sz w:val="23"/>
            <w:szCs w:val="23"/>
          </w:rPr>
          <w:delText xml:space="preserve">st </w:delText>
        </w:r>
      </w:del>
      <w:ins w:id="89" w:author="Gundry, Rebekah" w:date="2018-10-06T16:32:00Z">
        <w:r w:rsidR="00AD2F9F">
          <w:rPr>
            <w:rFonts w:ascii="Helvetica Neue" w:eastAsia="Times New Roman" w:hAnsi="Helvetica Neue" w:cs="Times New Roman"/>
            <w:color w:val="2C3E50"/>
            <w:sz w:val="23"/>
            <w:szCs w:val="23"/>
          </w:rPr>
          <w:t xml:space="preserve"> </w:t>
        </w:r>
      </w:ins>
      <w:r w:rsidRPr="00B80DA6">
        <w:rPr>
          <w:rFonts w:ascii="Helvetica Neue" w:eastAsia="Times New Roman" w:hAnsi="Helvetica Neue" w:cs="Times New Roman"/>
          <w:color w:val="2C3E50"/>
          <w:sz w:val="23"/>
          <w:szCs w:val="23"/>
        </w:rPr>
        <w:t>samples for the protein</w:t>
      </w:r>
    </w:p>
    <w:p w14:paraId="127FC9CB" w14:textId="77777777" w:rsidR="00B80DA6" w:rsidRPr="00B80DA6" w:rsidRDefault="00B80DA6" w:rsidP="00B80DA6">
      <w:pPr>
        <w:numPr>
          <w:ilvl w:val="0"/>
          <w:numId w:val="2"/>
        </w:numPr>
        <w:spacing w:before="100" w:beforeAutospacing="1" w:after="100" w:afterAutospacing="1"/>
        <w:rPr>
          <w:rFonts w:ascii="Helvetica Neue" w:eastAsia="Times New Roman" w:hAnsi="Helvetica Neue" w:cs="Times New Roman"/>
          <w:color w:val="2C3E50"/>
          <w:sz w:val="23"/>
          <w:szCs w:val="23"/>
        </w:rPr>
      </w:pPr>
      <w:r w:rsidRPr="00B80DA6">
        <w:rPr>
          <w:rFonts w:ascii="Helvetica Neue" w:eastAsia="Times New Roman" w:hAnsi="Helvetica Neue" w:cs="Times New Roman"/>
          <w:color w:val="2C3E50"/>
          <w:sz w:val="23"/>
          <w:szCs w:val="23"/>
        </w:rPr>
        <w:t xml:space="preserve">Genie Score (GS): </w:t>
      </w:r>
      <w:proofErr w:type="spellStart"/>
      <w:r w:rsidRPr="00B80DA6">
        <w:rPr>
          <w:rFonts w:ascii="Helvetica Neue" w:eastAsia="Times New Roman" w:hAnsi="Helvetica Neue" w:cs="Times New Roman"/>
          <w:color w:val="2C3E50"/>
          <w:sz w:val="23"/>
          <w:szCs w:val="23"/>
        </w:rPr>
        <w:t>SurfaceGenie's</w:t>
      </w:r>
      <w:proofErr w:type="spellEnd"/>
      <w:r w:rsidRPr="00B80DA6">
        <w:rPr>
          <w:rFonts w:ascii="Helvetica Neue" w:eastAsia="Times New Roman" w:hAnsi="Helvetica Neue" w:cs="Times New Roman"/>
          <w:color w:val="2C3E50"/>
          <w:sz w:val="23"/>
          <w:szCs w:val="23"/>
        </w:rPr>
        <w:t xml:space="preserve"> measure for the value of a protein as a potential marker of interest.</w:t>
      </w:r>
    </w:p>
    <w:p w14:paraId="4B6D2665" w14:textId="77777777" w:rsidR="00B80DA6" w:rsidRPr="00B80DA6" w:rsidRDefault="00B80DA6" w:rsidP="00B80DA6">
      <w:pPr>
        <w:numPr>
          <w:ilvl w:val="0"/>
          <w:numId w:val="2"/>
        </w:numPr>
        <w:spacing w:before="100" w:beforeAutospacing="1" w:after="100" w:afterAutospacing="1"/>
        <w:rPr>
          <w:rFonts w:ascii="Helvetica Neue" w:eastAsia="Times New Roman" w:hAnsi="Helvetica Neue" w:cs="Times New Roman"/>
          <w:color w:val="2C3E50"/>
          <w:sz w:val="23"/>
          <w:szCs w:val="23"/>
        </w:rPr>
      </w:pPr>
      <w:r w:rsidRPr="00B80DA6">
        <w:rPr>
          <w:rFonts w:ascii="Helvetica Neue" w:eastAsia="Times New Roman" w:hAnsi="Helvetica Neue" w:cs="Times New Roman"/>
          <w:color w:val="2C3E50"/>
          <w:sz w:val="23"/>
          <w:szCs w:val="23"/>
        </w:rPr>
        <w:t>CD molecules (CD): Cluster of differentiation (CD) molecules.</w:t>
      </w:r>
    </w:p>
    <w:p w14:paraId="3566CCA1" w14:textId="77777777" w:rsidR="00B80DA6" w:rsidRPr="00B80DA6" w:rsidRDefault="00B80DA6" w:rsidP="00B80DA6">
      <w:pPr>
        <w:numPr>
          <w:ilvl w:val="0"/>
          <w:numId w:val="2"/>
        </w:numPr>
        <w:spacing w:before="100" w:beforeAutospacing="1" w:after="100" w:afterAutospacing="1"/>
        <w:rPr>
          <w:rFonts w:ascii="Helvetica Neue" w:eastAsia="Times New Roman" w:hAnsi="Helvetica Neue" w:cs="Times New Roman"/>
          <w:color w:val="2C3E50"/>
          <w:sz w:val="23"/>
          <w:szCs w:val="23"/>
        </w:rPr>
      </w:pPr>
      <w:r w:rsidRPr="00B80DA6">
        <w:rPr>
          <w:rFonts w:ascii="Helvetica Neue" w:eastAsia="Times New Roman" w:hAnsi="Helvetica Neue" w:cs="Times New Roman"/>
          <w:color w:val="2C3E50"/>
          <w:sz w:val="23"/>
          <w:szCs w:val="23"/>
        </w:rPr>
        <w:t>Number of CSPA experiments (CSPA-NE): ---</w:t>
      </w:r>
    </w:p>
    <w:p w14:paraId="43C51175" w14:textId="77777777" w:rsidR="00B80DA6" w:rsidRPr="00B80DA6" w:rsidRDefault="00B80DA6" w:rsidP="00B80DA6">
      <w:pPr>
        <w:numPr>
          <w:ilvl w:val="0"/>
          <w:numId w:val="2"/>
        </w:numPr>
        <w:spacing w:before="100" w:beforeAutospacing="1" w:after="100" w:afterAutospacing="1"/>
        <w:rPr>
          <w:rFonts w:ascii="Helvetica Neue" w:eastAsia="Times New Roman" w:hAnsi="Helvetica Neue" w:cs="Times New Roman"/>
          <w:color w:val="2C3E50"/>
          <w:sz w:val="23"/>
          <w:szCs w:val="23"/>
        </w:rPr>
      </w:pPr>
      <w:proofErr w:type="spellStart"/>
      <w:r w:rsidRPr="00B80DA6">
        <w:rPr>
          <w:rFonts w:ascii="Helvetica Neue" w:eastAsia="Times New Roman" w:hAnsi="Helvetica Neue" w:cs="Times New Roman"/>
          <w:color w:val="2C3E50"/>
          <w:sz w:val="23"/>
          <w:szCs w:val="23"/>
        </w:rPr>
        <w:t>UniProt</w:t>
      </w:r>
      <w:proofErr w:type="spellEnd"/>
      <w:r w:rsidRPr="00B80DA6">
        <w:rPr>
          <w:rFonts w:ascii="Helvetica Neue" w:eastAsia="Times New Roman" w:hAnsi="Helvetica Neue" w:cs="Times New Roman"/>
          <w:color w:val="2C3E50"/>
          <w:sz w:val="23"/>
          <w:szCs w:val="23"/>
        </w:rPr>
        <w:t xml:space="preserve"> </w:t>
      </w:r>
      <w:proofErr w:type="spellStart"/>
      <w:r w:rsidRPr="00B80DA6">
        <w:rPr>
          <w:rFonts w:ascii="Helvetica Neue" w:eastAsia="Times New Roman" w:hAnsi="Helvetica Neue" w:cs="Times New Roman"/>
          <w:color w:val="2C3E50"/>
          <w:sz w:val="23"/>
          <w:szCs w:val="23"/>
        </w:rPr>
        <w:t>Linkout</w:t>
      </w:r>
      <w:proofErr w:type="spellEnd"/>
      <w:r w:rsidRPr="00B80DA6">
        <w:rPr>
          <w:rFonts w:ascii="Helvetica Neue" w:eastAsia="Times New Roman" w:hAnsi="Helvetica Neue" w:cs="Times New Roman"/>
          <w:color w:val="2C3E50"/>
          <w:sz w:val="23"/>
          <w:szCs w:val="23"/>
        </w:rPr>
        <w:t xml:space="preserve">: Link to the </w:t>
      </w:r>
      <w:proofErr w:type="spellStart"/>
      <w:r w:rsidRPr="00B80DA6">
        <w:rPr>
          <w:rFonts w:ascii="Helvetica Neue" w:eastAsia="Times New Roman" w:hAnsi="Helvetica Neue" w:cs="Times New Roman"/>
          <w:color w:val="2C3E50"/>
          <w:sz w:val="23"/>
          <w:szCs w:val="23"/>
        </w:rPr>
        <w:t>UniProt</w:t>
      </w:r>
      <w:proofErr w:type="spellEnd"/>
      <w:r w:rsidRPr="00B80DA6">
        <w:rPr>
          <w:rFonts w:ascii="Helvetica Neue" w:eastAsia="Times New Roman" w:hAnsi="Helvetica Neue" w:cs="Times New Roman"/>
          <w:color w:val="2C3E50"/>
          <w:sz w:val="23"/>
          <w:szCs w:val="23"/>
        </w:rPr>
        <w:t xml:space="preserve"> for information on the protein.</w:t>
      </w:r>
    </w:p>
    <w:p w14:paraId="4C3D743A" w14:textId="77777777" w:rsidR="00011BFF" w:rsidRDefault="00011BFF">
      <w:bookmarkStart w:id="90" w:name="_GoBack"/>
      <w:bookmarkEnd w:id="90"/>
    </w:p>
    <w:sectPr w:rsidR="00011BFF" w:rsidSect="00E467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8" w:author="Gundry, Rebekah" w:date="2018-10-06T16:28:00Z" w:initials="GR">
    <w:p w14:paraId="06E9A8CE" w14:textId="311C1231" w:rsidR="00AD2F9F" w:rsidRDefault="00AD2F9F">
      <w:pPr>
        <w:pStyle w:val="CommentText"/>
      </w:pPr>
      <w:r>
        <w:rPr>
          <w:rStyle w:val="CommentReference"/>
        </w:rPr>
        <w:annotationRef/>
      </w:r>
      <w:r>
        <w:t xml:space="preserve">Is this exactly the </w:t>
      </w:r>
      <w:proofErr w:type="spellStart"/>
      <w:r>
        <w:t>gini</w:t>
      </w:r>
      <w:proofErr w:type="spellEnd"/>
      <w:r>
        <w:t>? I thought it was a variation thereof. That is why I labeled it “Distribution Score” on the main page. Do what makes most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E9A8C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Neue">
    <w:altName w:val="Myriad Pro"/>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64218"/>
    <w:multiLevelType w:val="multilevel"/>
    <w:tmpl w:val="A38C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2276D8"/>
    <w:multiLevelType w:val="multilevel"/>
    <w:tmpl w:val="16FE7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EA32EF"/>
    <w:multiLevelType w:val="multilevel"/>
    <w:tmpl w:val="57A0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ndry, Rebekah">
    <w15:presenceInfo w15:providerId="AD" w15:userId="S-1-5-21-1052110624-596468510-1330638646-34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DA6"/>
    <w:rsid w:val="00011BFF"/>
    <w:rsid w:val="002755DA"/>
    <w:rsid w:val="00505C62"/>
    <w:rsid w:val="00941E05"/>
    <w:rsid w:val="00AC14CE"/>
    <w:rsid w:val="00AD2F9F"/>
    <w:rsid w:val="00AF6CC5"/>
    <w:rsid w:val="00B80DA6"/>
    <w:rsid w:val="00C321DB"/>
    <w:rsid w:val="00E467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A289"/>
  <w15:chartTrackingRefBased/>
  <w15:docId w15:val="{091F7CBD-3636-0746-98D6-FA97FB42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80DA6"/>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B80DA6"/>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80DA6"/>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B80DA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80DA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80DA6"/>
  </w:style>
  <w:style w:type="character" w:styleId="Hyperlink">
    <w:name w:val="Hyperlink"/>
    <w:basedOn w:val="DefaultParagraphFont"/>
    <w:uiPriority w:val="99"/>
    <w:semiHidden/>
    <w:unhideWhenUsed/>
    <w:rsid w:val="00B80DA6"/>
    <w:rPr>
      <w:color w:val="0000FF"/>
      <w:u w:val="single"/>
    </w:rPr>
  </w:style>
  <w:style w:type="character" w:styleId="CommentReference">
    <w:name w:val="annotation reference"/>
    <w:basedOn w:val="DefaultParagraphFont"/>
    <w:uiPriority w:val="99"/>
    <w:semiHidden/>
    <w:unhideWhenUsed/>
    <w:rsid w:val="00AD2F9F"/>
    <w:rPr>
      <w:sz w:val="16"/>
      <w:szCs w:val="16"/>
    </w:rPr>
  </w:style>
  <w:style w:type="paragraph" w:styleId="CommentText">
    <w:name w:val="annotation text"/>
    <w:basedOn w:val="Normal"/>
    <w:link w:val="CommentTextChar"/>
    <w:uiPriority w:val="99"/>
    <w:semiHidden/>
    <w:unhideWhenUsed/>
    <w:rsid w:val="00AD2F9F"/>
    <w:rPr>
      <w:sz w:val="20"/>
      <w:szCs w:val="20"/>
    </w:rPr>
  </w:style>
  <w:style w:type="character" w:customStyle="1" w:styleId="CommentTextChar">
    <w:name w:val="Comment Text Char"/>
    <w:basedOn w:val="DefaultParagraphFont"/>
    <w:link w:val="CommentText"/>
    <w:uiPriority w:val="99"/>
    <w:semiHidden/>
    <w:rsid w:val="00AD2F9F"/>
    <w:rPr>
      <w:sz w:val="20"/>
      <w:szCs w:val="20"/>
    </w:rPr>
  </w:style>
  <w:style w:type="paragraph" w:styleId="CommentSubject">
    <w:name w:val="annotation subject"/>
    <w:basedOn w:val="CommentText"/>
    <w:next w:val="CommentText"/>
    <w:link w:val="CommentSubjectChar"/>
    <w:uiPriority w:val="99"/>
    <w:semiHidden/>
    <w:unhideWhenUsed/>
    <w:rsid w:val="00AD2F9F"/>
    <w:rPr>
      <w:b/>
      <w:bCs/>
    </w:rPr>
  </w:style>
  <w:style w:type="character" w:customStyle="1" w:styleId="CommentSubjectChar">
    <w:name w:val="Comment Subject Char"/>
    <w:basedOn w:val="CommentTextChar"/>
    <w:link w:val="CommentSubject"/>
    <w:uiPriority w:val="99"/>
    <w:semiHidden/>
    <w:rsid w:val="00AD2F9F"/>
    <w:rPr>
      <w:b/>
      <w:bCs/>
      <w:sz w:val="20"/>
      <w:szCs w:val="20"/>
    </w:rPr>
  </w:style>
  <w:style w:type="paragraph" w:styleId="BalloonText">
    <w:name w:val="Balloon Text"/>
    <w:basedOn w:val="Normal"/>
    <w:link w:val="BalloonTextChar"/>
    <w:uiPriority w:val="99"/>
    <w:semiHidden/>
    <w:unhideWhenUsed/>
    <w:rsid w:val="00AD2F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F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5959407">
      <w:bodyDiv w:val="1"/>
      <w:marLeft w:val="0"/>
      <w:marRight w:val="0"/>
      <w:marTop w:val="0"/>
      <w:marBottom w:val="0"/>
      <w:divBdr>
        <w:top w:val="none" w:sz="0" w:space="0" w:color="auto"/>
        <w:left w:val="none" w:sz="0" w:space="0" w:color="auto"/>
        <w:bottom w:val="none" w:sz="0" w:space="0" w:color="auto"/>
        <w:right w:val="none" w:sz="0" w:space="0" w:color="auto"/>
      </w:divBdr>
      <w:divsChild>
        <w:div w:id="553779792">
          <w:marLeft w:val="0"/>
          <w:marRight w:val="0"/>
          <w:marTop w:val="0"/>
          <w:marBottom w:val="0"/>
          <w:divBdr>
            <w:top w:val="none" w:sz="0" w:space="0" w:color="auto"/>
            <w:left w:val="none" w:sz="0" w:space="0" w:color="auto"/>
            <w:bottom w:val="none" w:sz="0" w:space="0" w:color="auto"/>
            <w:right w:val="none" w:sz="0" w:space="0" w:color="auto"/>
          </w:divBdr>
          <w:divsChild>
            <w:div w:id="1399939767">
              <w:marLeft w:val="0"/>
              <w:marRight w:val="0"/>
              <w:marTop w:val="0"/>
              <w:marBottom w:val="0"/>
              <w:divBdr>
                <w:top w:val="none" w:sz="0" w:space="0" w:color="auto"/>
                <w:left w:val="none" w:sz="0" w:space="0" w:color="auto"/>
                <w:bottom w:val="none" w:sz="0" w:space="0" w:color="auto"/>
                <w:right w:val="none" w:sz="0" w:space="0" w:color="auto"/>
              </w:divBdr>
            </w:div>
          </w:divsChild>
        </w:div>
        <w:div w:id="857961516">
          <w:marLeft w:val="0"/>
          <w:marRight w:val="0"/>
          <w:marTop w:val="0"/>
          <w:marBottom w:val="0"/>
          <w:divBdr>
            <w:top w:val="none" w:sz="0" w:space="0" w:color="auto"/>
            <w:left w:val="none" w:sz="0" w:space="0" w:color="auto"/>
            <w:bottom w:val="none" w:sz="0" w:space="0" w:color="auto"/>
            <w:right w:val="none" w:sz="0" w:space="0" w:color="auto"/>
          </w:divBdr>
        </w:div>
        <w:div w:id="349526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ini_coefficient" TargetMode="Externa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www.uniprot.org/uploadlist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Snarrenberg, Shana</dc:creator>
  <cp:keywords/>
  <dc:description/>
  <cp:lastModifiedBy>Gundry, Rebekah</cp:lastModifiedBy>
  <cp:revision>2</cp:revision>
  <dcterms:created xsi:type="dcterms:W3CDTF">2018-10-06T21:33:00Z</dcterms:created>
  <dcterms:modified xsi:type="dcterms:W3CDTF">2018-10-06T21:33:00Z</dcterms:modified>
</cp:coreProperties>
</file>