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A97" w:rsidRDefault="00600A97" w:rsidP="00600A97">
      <w:pPr>
        <w:spacing w:before="158" w:after="158"/>
        <w:outlineLvl w:val="3"/>
        <w:rPr>
          <w:ins w:id="0" w:author="Gundry, Rebekah" w:date="2018-10-06T15:07:00Z"/>
          <w:rFonts w:ascii="Helvetica Neue" w:eastAsia="Times New Roman" w:hAnsi="Helvetica Neue" w:cs="Times New Roman"/>
          <w:color w:val="2C3E50"/>
          <w:sz w:val="29"/>
          <w:szCs w:val="29"/>
        </w:rPr>
      </w:pPr>
      <w:r w:rsidRPr="00600A97">
        <w:rPr>
          <w:rFonts w:ascii="Helvetica Neue" w:eastAsia="Times New Roman" w:hAnsi="Helvetica Neue" w:cs="Times New Roman"/>
          <w:color w:val="2C3E50"/>
          <w:sz w:val="29"/>
          <w:szCs w:val="29"/>
        </w:rPr>
        <w:t>Welcome to </w:t>
      </w:r>
      <w:proofErr w:type="spellStart"/>
      <w:r w:rsidRPr="00600A97">
        <w:rPr>
          <w:rFonts w:ascii="Helvetica Neue" w:eastAsia="Times New Roman" w:hAnsi="Helvetica Neue" w:cs="Times New Roman"/>
          <w:color w:val="18BC9C"/>
          <w:sz w:val="29"/>
          <w:szCs w:val="29"/>
        </w:rPr>
        <w:t>SurfaceGenie</w:t>
      </w:r>
      <w:proofErr w:type="spellEnd"/>
      <w:del w:id="1" w:author="Gundry, Rebekah" w:date="2018-10-06T11:25:00Z">
        <w:r w:rsidRPr="00600A97" w:rsidDel="00911311">
          <w:rPr>
            <w:rFonts w:ascii="Helvetica Neue" w:eastAsia="Times New Roman" w:hAnsi="Helvetica Neue" w:cs="Times New Roman"/>
            <w:color w:val="2C3E50"/>
            <w:sz w:val="29"/>
            <w:szCs w:val="29"/>
          </w:rPr>
          <w:delText> </w:delText>
        </w:r>
      </w:del>
      <w:r w:rsidRPr="00600A97">
        <w:rPr>
          <w:rFonts w:ascii="Helvetica Neue" w:eastAsia="Times New Roman" w:hAnsi="Helvetica Neue" w:cs="Times New Roman"/>
          <w:color w:val="2C3E50"/>
          <w:sz w:val="29"/>
          <w:szCs w:val="29"/>
        </w:rPr>
        <w:t>!</w:t>
      </w:r>
    </w:p>
    <w:p w:rsidR="00814754" w:rsidRPr="00814754" w:rsidRDefault="00814754" w:rsidP="00600A97">
      <w:pPr>
        <w:spacing w:before="158" w:after="158"/>
        <w:outlineLvl w:val="3"/>
        <w:rPr>
          <w:rFonts w:ascii="Helvetica Neue" w:eastAsia="Times New Roman" w:hAnsi="Helvetica Neue" w:cs="Times New Roman"/>
          <w:b/>
          <w:i/>
          <w:color w:val="2C3E50"/>
          <w:rPrChange w:id="2" w:author="Gundry, Rebekah" w:date="2018-10-06T15:08:00Z">
            <w:rPr>
              <w:rFonts w:ascii="Helvetica Neue" w:eastAsia="Times New Roman" w:hAnsi="Helvetica Neue" w:cs="Times New Roman"/>
              <w:color w:val="2C3E50"/>
              <w:sz w:val="29"/>
              <w:szCs w:val="29"/>
            </w:rPr>
          </w:rPrChange>
        </w:rPr>
      </w:pPr>
      <w:ins w:id="3" w:author="Gundry, Rebekah" w:date="2018-10-06T15:07:00Z">
        <w:r w:rsidRPr="00814754">
          <w:rPr>
            <w:rFonts w:ascii="Helvetica Neue" w:eastAsia="Times New Roman" w:hAnsi="Helvetica Neue" w:cs="Times New Roman"/>
            <w:b/>
            <w:i/>
            <w:color w:val="2C3E50"/>
            <w:rPrChange w:id="4" w:author="Gundry, Rebekah" w:date="2018-10-06T15:08:00Z">
              <w:rPr>
                <w:rFonts w:ascii="Helvetica Neue" w:eastAsia="Times New Roman" w:hAnsi="Helvetica Neue" w:cs="Times New Roman"/>
                <w:color w:val="2C3E50"/>
                <w:sz w:val="29"/>
                <w:szCs w:val="29"/>
              </w:rPr>
            </w:rPrChange>
          </w:rPr>
          <w:t>Integrating predictive and empirical data for rational marker prioritization</w:t>
        </w:r>
      </w:ins>
    </w:p>
    <w:p w:rsidR="00944FED" w:rsidRDefault="00600A97" w:rsidP="00944FED">
      <w:pPr>
        <w:spacing w:after="158"/>
        <w:rPr>
          <w:ins w:id="5" w:author="Gundry, Rebekah" w:date="2018-10-06T16:36:00Z"/>
          <w:rFonts w:ascii="Helvetica Neue" w:eastAsia="Times New Roman" w:hAnsi="Helvetica Neue" w:cs="Times New Roman"/>
          <w:color w:val="2C3E50"/>
          <w:sz w:val="23"/>
          <w:szCs w:val="23"/>
        </w:rPr>
      </w:pPr>
      <w:proofErr w:type="spellStart"/>
      <w:r w:rsidRPr="00600A97">
        <w:rPr>
          <w:rFonts w:ascii="Helvetica Neue" w:eastAsia="Times New Roman" w:hAnsi="Helvetica Neue" w:cs="Times New Roman"/>
          <w:color w:val="2C3E50"/>
          <w:sz w:val="23"/>
          <w:szCs w:val="23"/>
        </w:rPr>
        <w:t>SurfaceGenie</w:t>
      </w:r>
      <w:proofErr w:type="spellEnd"/>
      <w:r w:rsidRPr="00600A97">
        <w:rPr>
          <w:rFonts w:ascii="Helvetica Neue" w:eastAsia="Times New Roman" w:hAnsi="Helvetica Neue" w:cs="Times New Roman"/>
          <w:color w:val="2C3E50"/>
          <w:sz w:val="23"/>
          <w:szCs w:val="23"/>
        </w:rPr>
        <w:t xml:space="preserve"> is a tool for </w:t>
      </w:r>
      <w:ins w:id="6" w:author="Gundry, Rebekah" w:date="2018-10-06T11:37:00Z">
        <w:r w:rsidR="00D815E7">
          <w:rPr>
            <w:rFonts w:ascii="Helvetica Neue" w:eastAsia="Times New Roman" w:hAnsi="Helvetica Neue" w:cs="Times New Roman"/>
            <w:color w:val="2C3E50"/>
            <w:sz w:val="23"/>
            <w:szCs w:val="23"/>
          </w:rPr>
          <w:t xml:space="preserve">analyzing proteomic datasets to </w:t>
        </w:r>
      </w:ins>
      <w:r w:rsidRPr="00600A97">
        <w:rPr>
          <w:rFonts w:ascii="Helvetica Neue" w:eastAsia="Times New Roman" w:hAnsi="Helvetica Neue" w:cs="Times New Roman"/>
          <w:color w:val="2C3E50"/>
          <w:sz w:val="23"/>
          <w:szCs w:val="23"/>
        </w:rPr>
        <w:t>identify</w:t>
      </w:r>
      <w:del w:id="7" w:author="Gundry, Rebekah" w:date="2018-10-06T11:37:00Z">
        <w:r w:rsidRPr="00600A97" w:rsidDel="00D815E7">
          <w:rPr>
            <w:rFonts w:ascii="Helvetica Neue" w:eastAsia="Times New Roman" w:hAnsi="Helvetica Neue" w:cs="Times New Roman"/>
            <w:color w:val="2C3E50"/>
            <w:sz w:val="23"/>
            <w:szCs w:val="23"/>
          </w:rPr>
          <w:delText>ing</w:delText>
        </w:r>
      </w:del>
      <w:r w:rsidRPr="00600A97">
        <w:rPr>
          <w:rFonts w:ascii="Helvetica Neue" w:eastAsia="Times New Roman" w:hAnsi="Helvetica Neue" w:cs="Times New Roman"/>
          <w:color w:val="2C3E50"/>
          <w:sz w:val="23"/>
          <w:szCs w:val="23"/>
        </w:rPr>
        <w:t xml:space="preserve"> proteins of interest </w:t>
      </w:r>
      <w:ins w:id="8" w:author="Gundry, Rebekah" w:date="2018-10-06T11:25:00Z">
        <w:r w:rsidR="00911311">
          <w:rPr>
            <w:rFonts w:ascii="Helvetica Neue" w:eastAsia="Times New Roman" w:hAnsi="Helvetica Neue" w:cs="Times New Roman"/>
            <w:color w:val="2C3E50"/>
            <w:sz w:val="23"/>
            <w:szCs w:val="23"/>
          </w:rPr>
          <w:t xml:space="preserve">for </w:t>
        </w:r>
        <w:proofErr w:type="spellStart"/>
        <w:r w:rsidR="00911311">
          <w:rPr>
            <w:rFonts w:ascii="Helvetica Neue" w:eastAsia="Times New Roman" w:hAnsi="Helvetica Neue" w:cs="Times New Roman"/>
            <w:color w:val="2C3E50"/>
            <w:sz w:val="23"/>
            <w:szCs w:val="23"/>
          </w:rPr>
          <w:t>immunophenotyping</w:t>
        </w:r>
        <w:proofErr w:type="spellEnd"/>
        <w:r w:rsidR="00911311">
          <w:rPr>
            <w:rFonts w:ascii="Helvetica Neue" w:eastAsia="Times New Roman" w:hAnsi="Helvetica Neue" w:cs="Times New Roman"/>
            <w:color w:val="2C3E50"/>
            <w:sz w:val="23"/>
            <w:szCs w:val="23"/>
          </w:rPr>
          <w:t>, immunotherapy, drug targeting, and other applications</w:t>
        </w:r>
      </w:ins>
      <w:ins w:id="9" w:author="Gundry, Rebekah" w:date="2018-10-06T11:37:00Z">
        <w:r w:rsidR="00D815E7">
          <w:rPr>
            <w:rFonts w:ascii="Helvetica Neue" w:eastAsia="Times New Roman" w:hAnsi="Helvetica Neue" w:cs="Times New Roman"/>
            <w:color w:val="2C3E50"/>
            <w:sz w:val="23"/>
            <w:szCs w:val="23"/>
          </w:rPr>
          <w:t>. It works</w:t>
        </w:r>
      </w:ins>
      <w:ins w:id="10" w:author="Gundry, Rebekah" w:date="2018-10-06T11:25:00Z">
        <w:r w:rsidR="00911311">
          <w:rPr>
            <w:rFonts w:ascii="Helvetica Neue" w:eastAsia="Times New Roman" w:hAnsi="Helvetica Neue" w:cs="Times New Roman"/>
            <w:color w:val="2C3E50"/>
            <w:sz w:val="23"/>
            <w:szCs w:val="23"/>
          </w:rPr>
          <w:t xml:space="preserve"> </w:t>
        </w:r>
      </w:ins>
      <w:del w:id="11" w:author="Gundry, Rebekah" w:date="2018-10-06T11:24:00Z">
        <w:r w:rsidRPr="00600A97" w:rsidDel="00911311">
          <w:rPr>
            <w:rFonts w:ascii="Helvetica Neue" w:eastAsia="Times New Roman" w:hAnsi="Helvetica Neue" w:cs="Times New Roman"/>
            <w:color w:val="2C3E50"/>
            <w:sz w:val="23"/>
            <w:szCs w:val="23"/>
          </w:rPr>
          <w:delText>based on their presence at the cell surface and their presence amongst samples</w:delText>
        </w:r>
      </w:del>
      <w:ins w:id="12" w:author="Gundry, Rebekah" w:date="2018-10-06T11:24:00Z">
        <w:r w:rsidR="00911311">
          <w:rPr>
            <w:rFonts w:ascii="Helvetica Neue" w:eastAsia="Times New Roman" w:hAnsi="Helvetica Neue" w:cs="Times New Roman"/>
            <w:color w:val="2C3E50"/>
            <w:sz w:val="23"/>
            <w:szCs w:val="23"/>
          </w:rPr>
          <w:t>by prioritizing the likelihood th</w:t>
        </w:r>
      </w:ins>
      <w:ins w:id="13" w:author="Gundry, Rebekah" w:date="2018-10-06T11:25:00Z">
        <w:r w:rsidR="00911311">
          <w:rPr>
            <w:rFonts w:ascii="Helvetica Neue" w:eastAsia="Times New Roman" w:hAnsi="Helvetica Neue" w:cs="Times New Roman"/>
            <w:color w:val="2C3E50"/>
            <w:sz w:val="23"/>
            <w:szCs w:val="23"/>
          </w:rPr>
          <w:t>at</w:t>
        </w:r>
      </w:ins>
      <w:ins w:id="14" w:author="Gundry, Rebekah" w:date="2018-10-06T11:24:00Z">
        <w:r w:rsidR="00911311">
          <w:rPr>
            <w:rFonts w:ascii="Helvetica Neue" w:eastAsia="Times New Roman" w:hAnsi="Helvetica Neue" w:cs="Times New Roman"/>
            <w:color w:val="2C3E50"/>
            <w:sz w:val="23"/>
            <w:szCs w:val="23"/>
          </w:rPr>
          <w:t xml:space="preserve"> a</w:t>
        </w:r>
      </w:ins>
      <w:ins w:id="15" w:author="Gundry, Rebekah" w:date="2018-10-06T11:26:00Z">
        <w:r w:rsidR="00911311">
          <w:rPr>
            <w:rFonts w:ascii="Helvetica Neue" w:eastAsia="Times New Roman" w:hAnsi="Helvetica Neue" w:cs="Times New Roman"/>
            <w:color w:val="2C3E50"/>
            <w:sz w:val="23"/>
            <w:szCs w:val="23"/>
          </w:rPr>
          <w:t xml:space="preserve"> protein is </w:t>
        </w:r>
      </w:ins>
      <w:ins w:id="16" w:author="Gundry, Rebekah" w:date="2018-10-06T11:24:00Z">
        <w:r w:rsidR="00911311">
          <w:rPr>
            <w:rFonts w:ascii="Helvetica Neue" w:eastAsia="Times New Roman" w:hAnsi="Helvetica Neue" w:cs="Times New Roman"/>
            <w:color w:val="2C3E50"/>
            <w:sz w:val="23"/>
            <w:szCs w:val="23"/>
          </w:rPr>
          <w:t>informative for distinguishing among sample groups (</w:t>
        </w:r>
        <w:r w:rsidR="00911311" w:rsidRPr="00911311">
          <w:rPr>
            <w:rFonts w:ascii="Helvetica Neue" w:eastAsia="Times New Roman" w:hAnsi="Helvetica Neue" w:cs="Times New Roman"/>
            <w:i/>
            <w:color w:val="2C3E50"/>
            <w:sz w:val="23"/>
            <w:szCs w:val="23"/>
          </w:rPr>
          <w:t>i.e.</w:t>
        </w:r>
        <w:r w:rsidR="00911311">
          <w:rPr>
            <w:rFonts w:ascii="Helvetica Neue" w:eastAsia="Times New Roman" w:hAnsi="Helvetica Neue" w:cs="Times New Roman"/>
            <w:color w:val="2C3E50"/>
            <w:sz w:val="23"/>
            <w:szCs w:val="23"/>
          </w:rPr>
          <w:t xml:space="preserve"> cell types, experimental conditions)</w:t>
        </w:r>
      </w:ins>
      <w:r w:rsidRPr="00600A97">
        <w:rPr>
          <w:rFonts w:ascii="Helvetica Neue" w:eastAsia="Times New Roman" w:hAnsi="Helvetica Neue" w:cs="Times New Roman"/>
          <w:color w:val="2C3E50"/>
          <w:sz w:val="23"/>
          <w:szCs w:val="23"/>
        </w:rPr>
        <w:t xml:space="preserve">. </w:t>
      </w:r>
      <w:proofErr w:type="spellStart"/>
      <w:r w:rsidRPr="00600A97">
        <w:rPr>
          <w:rFonts w:ascii="Helvetica Neue" w:eastAsia="Times New Roman" w:hAnsi="Helvetica Neue" w:cs="Times New Roman"/>
          <w:color w:val="2C3E50"/>
          <w:sz w:val="23"/>
          <w:szCs w:val="23"/>
        </w:rPr>
        <w:t>SurfaceGenie</w:t>
      </w:r>
      <w:proofErr w:type="spellEnd"/>
      <w:r w:rsidRPr="00600A97">
        <w:rPr>
          <w:rFonts w:ascii="Helvetica Neue" w:eastAsia="Times New Roman" w:hAnsi="Helvetica Neue" w:cs="Times New Roman"/>
          <w:color w:val="2C3E50"/>
          <w:sz w:val="23"/>
          <w:szCs w:val="23"/>
        </w:rPr>
        <w:t xml:space="preserve"> </w:t>
      </w:r>
      <w:del w:id="17" w:author="Gundry, Rebekah" w:date="2018-10-06T11:37:00Z">
        <w:r w:rsidRPr="00600A97" w:rsidDel="00D815E7">
          <w:rPr>
            <w:rFonts w:ascii="Helvetica Neue" w:eastAsia="Times New Roman" w:hAnsi="Helvetica Neue" w:cs="Times New Roman"/>
            <w:color w:val="2C3E50"/>
            <w:sz w:val="23"/>
            <w:szCs w:val="23"/>
          </w:rPr>
          <w:delText xml:space="preserve">will </w:delText>
        </w:r>
      </w:del>
      <w:r w:rsidRPr="00600A97">
        <w:rPr>
          <w:rFonts w:ascii="Helvetica Neue" w:eastAsia="Times New Roman" w:hAnsi="Helvetica Neue" w:cs="Times New Roman"/>
          <w:color w:val="2C3E50"/>
          <w:sz w:val="23"/>
          <w:szCs w:val="23"/>
        </w:rPr>
        <w:t>generate</w:t>
      </w:r>
      <w:ins w:id="18" w:author="Gundry, Rebekah" w:date="2018-10-06T11:37:00Z">
        <w:r w:rsidR="00D815E7">
          <w:rPr>
            <w:rFonts w:ascii="Helvetica Neue" w:eastAsia="Times New Roman" w:hAnsi="Helvetica Neue" w:cs="Times New Roman"/>
            <w:color w:val="2C3E50"/>
            <w:sz w:val="23"/>
            <w:szCs w:val="23"/>
          </w:rPr>
          <w:t>s</w:t>
        </w:r>
      </w:ins>
      <w:r w:rsidRPr="00600A97">
        <w:rPr>
          <w:rFonts w:ascii="Helvetica Neue" w:eastAsia="Times New Roman" w:hAnsi="Helvetica Neue" w:cs="Times New Roman"/>
          <w:color w:val="2C3E50"/>
          <w:sz w:val="23"/>
          <w:szCs w:val="23"/>
        </w:rPr>
        <w:t xml:space="preserve"> a score for each protein based on how likely it will be found on the cell surface, </w:t>
      </w:r>
      <w:del w:id="19" w:author="Gundry, Rebekah" w:date="2018-10-06T11:36:00Z">
        <w:r w:rsidRPr="00600A97" w:rsidDel="00D815E7">
          <w:rPr>
            <w:rFonts w:ascii="Helvetica Neue" w:eastAsia="Times New Roman" w:hAnsi="Helvetica Neue" w:cs="Times New Roman"/>
            <w:color w:val="2C3E50"/>
            <w:sz w:val="23"/>
            <w:szCs w:val="23"/>
          </w:rPr>
          <w:delText>how many</w:delText>
        </w:r>
      </w:del>
      <w:ins w:id="20" w:author="Gundry, Rebekah" w:date="2018-10-06T11:36:00Z">
        <w:r w:rsidR="00D815E7">
          <w:rPr>
            <w:rFonts w:ascii="Helvetica Neue" w:eastAsia="Times New Roman" w:hAnsi="Helvetica Neue" w:cs="Times New Roman"/>
            <w:color w:val="2C3E50"/>
            <w:sz w:val="23"/>
            <w:szCs w:val="23"/>
          </w:rPr>
          <w:t>the number of</w:t>
        </w:r>
      </w:ins>
      <w:r w:rsidRPr="00600A97">
        <w:rPr>
          <w:rFonts w:ascii="Helvetica Neue" w:eastAsia="Times New Roman" w:hAnsi="Helvetica Neue" w:cs="Times New Roman"/>
          <w:color w:val="2C3E50"/>
          <w:sz w:val="23"/>
          <w:szCs w:val="23"/>
        </w:rPr>
        <w:t xml:space="preserve"> samples it is</w:t>
      </w:r>
      <w:del w:id="21" w:author="Gundry, Rebekah" w:date="2018-10-06T11:31:00Z">
        <w:r w:rsidRPr="00600A97" w:rsidDel="00911311">
          <w:rPr>
            <w:rFonts w:ascii="Helvetica Neue" w:eastAsia="Times New Roman" w:hAnsi="Helvetica Neue" w:cs="Times New Roman"/>
            <w:color w:val="2C3E50"/>
            <w:sz w:val="23"/>
            <w:szCs w:val="23"/>
          </w:rPr>
          <w:delText xml:space="preserve"> present</w:delText>
        </w:r>
      </w:del>
      <w:ins w:id="22" w:author="Gundry, Rebekah" w:date="2018-10-06T11:31:00Z">
        <w:r w:rsidR="00911311">
          <w:rPr>
            <w:rFonts w:ascii="Helvetica Neue" w:eastAsia="Times New Roman" w:hAnsi="Helvetica Neue" w:cs="Times New Roman"/>
            <w:color w:val="2C3E50"/>
            <w:sz w:val="23"/>
            <w:szCs w:val="23"/>
          </w:rPr>
          <w:t xml:space="preserve"> observed</w:t>
        </w:r>
      </w:ins>
      <w:r w:rsidRPr="00600A97">
        <w:rPr>
          <w:rFonts w:ascii="Helvetica Neue" w:eastAsia="Times New Roman" w:hAnsi="Helvetica Neue" w:cs="Times New Roman"/>
          <w:color w:val="2C3E50"/>
          <w:sz w:val="23"/>
          <w:szCs w:val="23"/>
        </w:rPr>
        <w:t xml:space="preserve"> in</w:t>
      </w:r>
      <w:ins w:id="23" w:author="Gundry, Rebekah" w:date="2018-10-06T11:36:00Z">
        <w:r w:rsidR="00D815E7">
          <w:rPr>
            <w:rFonts w:ascii="Helvetica Neue" w:eastAsia="Times New Roman" w:hAnsi="Helvetica Neue" w:cs="Times New Roman"/>
            <w:color w:val="2C3E50"/>
            <w:sz w:val="23"/>
            <w:szCs w:val="23"/>
          </w:rPr>
          <w:t xml:space="preserve"> within </w:t>
        </w:r>
      </w:ins>
      <w:ins w:id="24" w:author="Gundry, Rebekah" w:date="2018-10-06T11:37:00Z">
        <w:r w:rsidR="00D815E7">
          <w:rPr>
            <w:rFonts w:ascii="Helvetica Neue" w:eastAsia="Times New Roman" w:hAnsi="Helvetica Neue" w:cs="Times New Roman"/>
            <w:color w:val="2C3E50"/>
            <w:sz w:val="23"/>
            <w:szCs w:val="23"/>
          </w:rPr>
          <w:t xml:space="preserve">a </w:t>
        </w:r>
      </w:ins>
      <w:ins w:id="25" w:author="Gundry, Rebekah" w:date="2018-10-06T11:36:00Z">
        <w:r w:rsidR="00D815E7">
          <w:rPr>
            <w:rFonts w:ascii="Helvetica Neue" w:eastAsia="Times New Roman" w:hAnsi="Helvetica Neue" w:cs="Times New Roman"/>
            <w:color w:val="2C3E50"/>
            <w:sz w:val="23"/>
            <w:szCs w:val="23"/>
          </w:rPr>
          <w:t>comparison set</w:t>
        </w:r>
      </w:ins>
      <w:r w:rsidRPr="00600A97">
        <w:rPr>
          <w:rFonts w:ascii="Helvetica Neue" w:eastAsia="Times New Roman" w:hAnsi="Helvetica Neue" w:cs="Times New Roman"/>
          <w:color w:val="2C3E50"/>
          <w:sz w:val="23"/>
          <w:szCs w:val="23"/>
        </w:rPr>
        <w:t>, and the magnitude of the measurement variable (</w:t>
      </w:r>
      <w:r w:rsidRPr="00911311">
        <w:rPr>
          <w:rFonts w:ascii="Helvetica Neue" w:eastAsia="Times New Roman" w:hAnsi="Helvetica Neue" w:cs="Times New Roman"/>
          <w:i/>
          <w:color w:val="2C3E50"/>
          <w:sz w:val="23"/>
          <w:szCs w:val="23"/>
          <w:rPrChange w:id="26" w:author="Gundry, Rebekah" w:date="2018-10-06T11:29:00Z">
            <w:rPr>
              <w:rFonts w:ascii="Helvetica Neue" w:eastAsia="Times New Roman" w:hAnsi="Helvetica Neue" w:cs="Times New Roman"/>
              <w:color w:val="2C3E50"/>
              <w:sz w:val="23"/>
              <w:szCs w:val="23"/>
            </w:rPr>
          </w:rPrChange>
        </w:rPr>
        <w:t>i.e.</w:t>
      </w:r>
      <w:r w:rsidRPr="00600A97">
        <w:rPr>
          <w:rFonts w:ascii="Helvetica Neue" w:eastAsia="Times New Roman" w:hAnsi="Helvetica Neue" w:cs="Times New Roman"/>
          <w:color w:val="2C3E50"/>
          <w:sz w:val="23"/>
          <w:szCs w:val="23"/>
        </w:rPr>
        <w:t xml:space="preserve"> </w:t>
      </w:r>
      <w:del w:id="27" w:author="Gundry, Rebekah" w:date="2018-10-06T11:36:00Z">
        <w:r w:rsidRPr="00600A97" w:rsidDel="00D815E7">
          <w:rPr>
            <w:rFonts w:ascii="Helvetica Neue" w:eastAsia="Times New Roman" w:hAnsi="Helvetica Neue" w:cs="Times New Roman"/>
            <w:color w:val="2C3E50"/>
            <w:sz w:val="23"/>
            <w:szCs w:val="23"/>
          </w:rPr>
          <w:delText>PSM</w:delText>
        </w:r>
      </w:del>
      <w:ins w:id="28" w:author="Gundry, Rebekah" w:date="2018-10-06T15:42:00Z">
        <w:r w:rsidR="008E2B5F">
          <w:rPr>
            <w:rFonts w:ascii="Helvetica Neue" w:eastAsia="Times New Roman" w:hAnsi="Helvetica Neue" w:cs="Times New Roman"/>
            <w:color w:val="2C3E50"/>
            <w:sz w:val="23"/>
            <w:szCs w:val="23"/>
          </w:rPr>
          <w:t>relative abundance</w:t>
        </w:r>
      </w:ins>
      <w:r w:rsidRPr="00600A97">
        <w:rPr>
          <w:rFonts w:ascii="Helvetica Neue" w:eastAsia="Times New Roman" w:hAnsi="Helvetica Neue" w:cs="Times New Roman"/>
          <w:color w:val="2C3E50"/>
          <w:sz w:val="23"/>
          <w:szCs w:val="23"/>
        </w:rPr>
        <w:t xml:space="preserve">). </w:t>
      </w:r>
      <w:ins w:id="29" w:author="Gundry, Rebekah" w:date="2018-10-06T11:29:00Z">
        <w:r w:rsidR="00911311">
          <w:rPr>
            <w:rFonts w:ascii="Helvetica Neue" w:eastAsia="Times New Roman" w:hAnsi="Helvetica Neue" w:cs="Times New Roman"/>
            <w:color w:val="2C3E50"/>
            <w:sz w:val="23"/>
            <w:szCs w:val="23"/>
          </w:rPr>
          <w:t xml:space="preserve">While a major benefit </w:t>
        </w:r>
      </w:ins>
      <w:ins w:id="30" w:author="Gundry, Rebekah" w:date="2018-10-06T11:31:00Z">
        <w:r w:rsidR="00911311">
          <w:rPr>
            <w:rFonts w:ascii="Helvetica Neue" w:eastAsia="Times New Roman" w:hAnsi="Helvetica Neue" w:cs="Times New Roman"/>
            <w:color w:val="2C3E50"/>
            <w:sz w:val="23"/>
            <w:szCs w:val="23"/>
          </w:rPr>
          <w:t xml:space="preserve">of </w:t>
        </w:r>
        <w:proofErr w:type="spellStart"/>
        <w:r w:rsidR="00911311">
          <w:rPr>
            <w:rFonts w:ascii="Helvetica Neue" w:eastAsia="Times New Roman" w:hAnsi="Helvetica Neue" w:cs="Times New Roman"/>
            <w:color w:val="2C3E50"/>
            <w:sz w:val="23"/>
            <w:szCs w:val="23"/>
          </w:rPr>
          <w:t>SurfaceGenie</w:t>
        </w:r>
        <w:proofErr w:type="spellEnd"/>
        <w:r w:rsidR="00911311">
          <w:rPr>
            <w:rFonts w:ascii="Helvetica Neue" w:eastAsia="Times New Roman" w:hAnsi="Helvetica Neue" w:cs="Times New Roman"/>
            <w:color w:val="2C3E50"/>
            <w:sz w:val="23"/>
            <w:szCs w:val="23"/>
          </w:rPr>
          <w:t xml:space="preserve"> </w:t>
        </w:r>
      </w:ins>
      <w:ins w:id="31" w:author="Gundry, Rebekah" w:date="2018-10-06T11:29:00Z">
        <w:r w:rsidR="00911311">
          <w:rPr>
            <w:rFonts w:ascii="Helvetica Neue" w:eastAsia="Times New Roman" w:hAnsi="Helvetica Neue" w:cs="Times New Roman"/>
            <w:color w:val="2C3E50"/>
            <w:sz w:val="23"/>
            <w:szCs w:val="23"/>
          </w:rPr>
          <w:t xml:space="preserve">is the ability to prioritize molecules that are localized to the cell surface, </w:t>
        </w:r>
      </w:ins>
      <w:ins w:id="32" w:author="Gundry, Rebekah" w:date="2018-10-06T11:30:00Z">
        <w:r w:rsidR="00911311">
          <w:rPr>
            <w:rFonts w:ascii="Helvetica Neue" w:eastAsia="Times New Roman" w:hAnsi="Helvetica Neue" w:cs="Times New Roman"/>
            <w:color w:val="2C3E50"/>
            <w:sz w:val="23"/>
            <w:szCs w:val="23"/>
          </w:rPr>
          <w:t xml:space="preserve">it is also possible to analyze data without this parameter to find proteins of interest </w:t>
        </w:r>
      </w:ins>
      <w:ins w:id="33" w:author="Gundry, Rebekah" w:date="2018-10-06T11:31:00Z">
        <w:r w:rsidR="00911311">
          <w:rPr>
            <w:rFonts w:ascii="Helvetica Neue" w:eastAsia="Times New Roman" w:hAnsi="Helvetica Neue" w:cs="Times New Roman"/>
            <w:color w:val="2C3E50"/>
            <w:sz w:val="23"/>
            <w:szCs w:val="23"/>
          </w:rPr>
          <w:t>that reside in</w:t>
        </w:r>
      </w:ins>
      <w:ins w:id="34" w:author="Gundry, Rebekah" w:date="2018-10-06T11:30:00Z">
        <w:r w:rsidR="00911311">
          <w:rPr>
            <w:rFonts w:ascii="Helvetica Neue" w:eastAsia="Times New Roman" w:hAnsi="Helvetica Neue" w:cs="Times New Roman"/>
            <w:color w:val="2C3E50"/>
            <w:sz w:val="23"/>
            <w:szCs w:val="23"/>
          </w:rPr>
          <w:t xml:space="preserve"> other subcellular localizations.</w:t>
        </w:r>
      </w:ins>
      <w:ins w:id="35" w:author="Gundry, Rebekah" w:date="2018-10-06T11:32:00Z">
        <w:r w:rsidR="00911311">
          <w:rPr>
            <w:rFonts w:ascii="Helvetica Neue" w:eastAsia="Times New Roman" w:hAnsi="Helvetica Neue" w:cs="Times New Roman"/>
            <w:color w:val="2C3E50"/>
            <w:sz w:val="23"/>
            <w:szCs w:val="23"/>
          </w:rPr>
          <w:t xml:space="preserve"> </w:t>
        </w:r>
        <w:proofErr w:type="spellStart"/>
        <w:r w:rsidR="00911311">
          <w:rPr>
            <w:rFonts w:ascii="Helvetica Neue" w:eastAsia="Times New Roman" w:hAnsi="Helvetica Neue" w:cs="Times New Roman"/>
            <w:color w:val="2C3E50"/>
            <w:sz w:val="23"/>
            <w:szCs w:val="23"/>
          </w:rPr>
          <w:t>SurfaceGenie</w:t>
        </w:r>
        <w:proofErr w:type="spellEnd"/>
        <w:r w:rsidR="00911311">
          <w:rPr>
            <w:rFonts w:ascii="Helvetica Neue" w:eastAsia="Times New Roman" w:hAnsi="Helvetica Neue" w:cs="Times New Roman"/>
            <w:color w:val="2C3E50"/>
            <w:sz w:val="23"/>
            <w:szCs w:val="23"/>
          </w:rPr>
          <w:t xml:space="preserve"> works well with </w:t>
        </w:r>
      </w:ins>
      <w:ins w:id="36" w:author="Gundry, Rebekah" w:date="2018-10-06T11:33:00Z">
        <w:r w:rsidR="00911311">
          <w:rPr>
            <w:rFonts w:ascii="Helvetica Neue" w:eastAsia="Times New Roman" w:hAnsi="Helvetica Neue" w:cs="Times New Roman"/>
            <w:color w:val="2C3E50"/>
            <w:sz w:val="23"/>
            <w:szCs w:val="23"/>
          </w:rPr>
          <w:t>approaches that specifically identify cell surface proteins (</w:t>
        </w:r>
        <w:r w:rsidR="00911311" w:rsidRPr="00911311">
          <w:rPr>
            <w:rFonts w:ascii="Helvetica Neue" w:eastAsia="Times New Roman" w:hAnsi="Helvetica Neue" w:cs="Times New Roman"/>
            <w:i/>
            <w:color w:val="2C3E50"/>
            <w:sz w:val="23"/>
            <w:szCs w:val="23"/>
            <w:rPrChange w:id="37" w:author="Gundry, Rebekah" w:date="2018-10-06T11:33:00Z">
              <w:rPr>
                <w:rFonts w:ascii="Helvetica Neue" w:eastAsia="Times New Roman" w:hAnsi="Helvetica Neue" w:cs="Times New Roman"/>
                <w:color w:val="2C3E50"/>
                <w:sz w:val="23"/>
                <w:szCs w:val="23"/>
              </w:rPr>
            </w:rPrChange>
          </w:rPr>
          <w:t xml:space="preserve">e.g. </w:t>
        </w:r>
      </w:ins>
      <w:ins w:id="38" w:author="Gundry, Rebekah" w:date="2018-10-06T11:32:00Z">
        <w:r w:rsidR="00911311">
          <w:rPr>
            <w:rFonts w:ascii="Helvetica Neue" w:eastAsia="Times New Roman" w:hAnsi="Helvetica Neue" w:cs="Times New Roman"/>
            <w:color w:val="2C3E50"/>
            <w:sz w:val="23"/>
            <w:szCs w:val="23"/>
          </w:rPr>
          <w:t>Cell Surface Capture</w:t>
        </w:r>
      </w:ins>
      <w:ins w:id="39" w:author="Gundry, Rebekah" w:date="2018-10-06T11:33:00Z">
        <w:r w:rsidR="00911311">
          <w:rPr>
            <w:rFonts w:ascii="Helvetica Neue" w:eastAsia="Times New Roman" w:hAnsi="Helvetica Neue" w:cs="Times New Roman"/>
            <w:color w:val="2C3E50"/>
            <w:sz w:val="23"/>
            <w:szCs w:val="23"/>
          </w:rPr>
          <w:t xml:space="preserve">) </w:t>
        </w:r>
      </w:ins>
      <w:ins w:id="40" w:author="Gundry, Rebekah" w:date="2018-10-06T11:38:00Z">
        <w:r w:rsidR="00D815E7">
          <w:rPr>
            <w:rFonts w:ascii="Helvetica Neue" w:eastAsia="Times New Roman" w:hAnsi="Helvetica Neue" w:cs="Times New Roman"/>
            <w:color w:val="2C3E50"/>
            <w:sz w:val="23"/>
            <w:szCs w:val="23"/>
          </w:rPr>
          <w:t>and</w:t>
        </w:r>
      </w:ins>
      <w:ins w:id="41" w:author="Gundry, Rebekah" w:date="2018-10-06T11:33:00Z">
        <w:r w:rsidR="00911311">
          <w:rPr>
            <w:rFonts w:ascii="Helvetica Neue" w:eastAsia="Times New Roman" w:hAnsi="Helvetica Neue" w:cs="Times New Roman"/>
            <w:color w:val="2C3E50"/>
            <w:sz w:val="23"/>
            <w:szCs w:val="23"/>
          </w:rPr>
          <w:t xml:space="preserve"> more generic approaches (</w:t>
        </w:r>
        <w:r w:rsidR="00911311" w:rsidRPr="00911311">
          <w:rPr>
            <w:rFonts w:ascii="Helvetica Neue" w:eastAsia="Times New Roman" w:hAnsi="Helvetica Neue" w:cs="Times New Roman"/>
            <w:i/>
            <w:color w:val="2C3E50"/>
            <w:sz w:val="23"/>
            <w:szCs w:val="23"/>
            <w:rPrChange w:id="42" w:author="Gundry, Rebekah" w:date="2018-10-06T11:33:00Z">
              <w:rPr>
                <w:rFonts w:ascii="Helvetica Neue" w:eastAsia="Times New Roman" w:hAnsi="Helvetica Neue" w:cs="Times New Roman"/>
                <w:color w:val="2C3E50"/>
                <w:sz w:val="23"/>
                <w:szCs w:val="23"/>
              </w:rPr>
            </w:rPrChange>
          </w:rPr>
          <w:t>e.g.</w:t>
        </w:r>
        <w:r w:rsidR="00911311" w:rsidRPr="00A8783C">
          <w:rPr>
            <w:rFonts w:ascii="Helvetica Neue" w:eastAsia="Times New Roman" w:hAnsi="Helvetica Neue" w:cs="Times New Roman"/>
            <w:color w:val="2C3E50"/>
            <w:sz w:val="23"/>
            <w:szCs w:val="23"/>
          </w:rPr>
          <w:t xml:space="preserve"> </w:t>
        </w:r>
      </w:ins>
      <w:ins w:id="43" w:author="Gundry, Rebekah" w:date="2018-10-06T11:34:00Z">
        <w:r w:rsidR="00AA254E" w:rsidRPr="00AA254E">
          <w:rPr>
            <w:rFonts w:ascii="Helvetica Neue" w:eastAsia="Times New Roman" w:hAnsi="Helvetica Neue" w:cs="Times New Roman"/>
            <w:color w:val="2C3E50"/>
            <w:sz w:val="23"/>
            <w:szCs w:val="23"/>
            <w:rPrChange w:id="44" w:author="Gundry, Rebekah" w:date="2018-10-06T11:34:00Z">
              <w:rPr>
                <w:rFonts w:ascii="Helvetica Neue" w:eastAsia="Times New Roman" w:hAnsi="Helvetica Neue" w:cs="Times New Roman"/>
                <w:i/>
                <w:color w:val="2C3E50"/>
                <w:sz w:val="23"/>
                <w:szCs w:val="23"/>
              </w:rPr>
            </w:rPrChange>
          </w:rPr>
          <w:t xml:space="preserve">analyses of </w:t>
        </w:r>
      </w:ins>
      <w:ins w:id="45" w:author="Gundry, Rebekah" w:date="2018-10-06T11:32:00Z">
        <w:r w:rsidR="00911311">
          <w:rPr>
            <w:rFonts w:ascii="Helvetica Neue" w:eastAsia="Times New Roman" w:hAnsi="Helvetica Neue" w:cs="Times New Roman"/>
            <w:color w:val="2C3E50"/>
            <w:sz w:val="23"/>
            <w:szCs w:val="23"/>
          </w:rPr>
          <w:t>whole cell lysate).</w:t>
        </w:r>
      </w:ins>
      <w:ins w:id="46" w:author="Gundry, Rebekah" w:date="2018-10-06T15:31:00Z">
        <w:r w:rsidR="00944FED">
          <w:rPr>
            <w:rFonts w:ascii="Helvetica Neue" w:eastAsia="Times New Roman" w:hAnsi="Helvetica Neue" w:cs="Times New Roman"/>
            <w:color w:val="2C3E50"/>
            <w:sz w:val="23"/>
            <w:szCs w:val="23"/>
          </w:rPr>
          <w:t xml:space="preserve"> </w:t>
        </w:r>
      </w:ins>
      <w:ins w:id="47" w:author="Gundry, Rebekah" w:date="2018-10-06T15:32:00Z">
        <w:r w:rsidR="00944FED">
          <w:rPr>
            <w:rFonts w:ascii="Helvetica Neue" w:eastAsia="Times New Roman" w:hAnsi="Helvetica Neue" w:cs="Times New Roman"/>
            <w:color w:val="2C3E50"/>
            <w:sz w:val="23"/>
            <w:szCs w:val="23"/>
          </w:rPr>
          <w:t xml:space="preserve">The </w:t>
        </w:r>
        <w:proofErr w:type="spellStart"/>
        <w:r w:rsidR="00944FED">
          <w:rPr>
            <w:rFonts w:ascii="Helvetica Neue" w:eastAsia="Times New Roman" w:hAnsi="Helvetica Neue" w:cs="Times New Roman"/>
            <w:color w:val="2C3E50"/>
            <w:sz w:val="23"/>
            <w:szCs w:val="23"/>
          </w:rPr>
          <w:t>SurfaceGenie</w:t>
        </w:r>
        <w:proofErr w:type="spellEnd"/>
        <w:r w:rsidR="00944FED">
          <w:rPr>
            <w:rFonts w:ascii="Helvetica Neue" w:eastAsia="Times New Roman" w:hAnsi="Helvetica Neue" w:cs="Times New Roman"/>
            <w:color w:val="2C3E50"/>
            <w:sz w:val="23"/>
            <w:szCs w:val="23"/>
          </w:rPr>
          <w:t xml:space="preserve"> score is context-dependent, meaning that the tool will consider all data within a </w:t>
        </w:r>
      </w:ins>
      <w:ins w:id="48" w:author="Gundry, Rebekah" w:date="2018-10-06T15:33:00Z">
        <w:r w:rsidR="00944FED">
          <w:rPr>
            <w:rFonts w:ascii="Helvetica Neue" w:eastAsia="Times New Roman" w:hAnsi="Helvetica Neue" w:cs="Times New Roman"/>
            <w:color w:val="2C3E50"/>
            <w:sz w:val="23"/>
            <w:szCs w:val="23"/>
          </w:rPr>
          <w:t xml:space="preserve">single </w:t>
        </w:r>
      </w:ins>
      <w:ins w:id="49" w:author="Gundry, Rebekah" w:date="2018-10-06T15:32:00Z">
        <w:r w:rsidR="00944FED">
          <w:rPr>
            <w:rFonts w:ascii="Helvetica Neue" w:eastAsia="Times New Roman" w:hAnsi="Helvetica Neue" w:cs="Times New Roman"/>
            <w:color w:val="2C3E50"/>
            <w:sz w:val="23"/>
            <w:szCs w:val="23"/>
          </w:rPr>
          <w:t xml:space="preserve">dataset </w:t>
        </w:r>
      </w:ins>
      <w:ins w:id="50" w:author="Gundry, Rebekah" w:date="2018-10-06T15:33:00Z">
        <w:r w:rsidR="00944FED">
          <w:rPr>
            <w:rFonts w:ascii="Helvetica Neue" w:eastAsia="Times New Roman" w:hAnsi="Helvetica Neue" w:cs="Times New Roman"/>
            <w:color w:val="2C3E50"/>
            <w:sz w:val="23"/>
            <w:szCs w:val="23"/>
          </w:rPr>
          <w:t xml:space="preserve">input </w:t>
        </w:r>
      </w:ins>
      <w:ins w:id="51" w:author="Gundry, Rebekah" w:date="2018-10-06T15:32:00Z">
        <w:r w:rsidR="00944FED">
          <w:rPr>
            <w:rFonts w:ascii="Helvetica Neue" w:eastAsia="Times New Roman" w:hAnsi="Helvetica Neue" w:cs="Times New Roman"/>
            <w:color w:val="2C3E50"/>
            <w:sz w:val="23"/>
            <w:szCs w:val="23"/>
          </w:rPr>
          <w:t xml:space="preserve">(which may contain multiple experiments and/or cell types). </w:t>
        </w:r>
      </w:ins>
      <w:ins w:id="52" w:author="Gundry, Rebekah" w:date="2018-10-06T15:33:00Z">
        <w:r w:rsidR="00944FED">
          <w:rPr>
            <w:rFonts w:ascii="Helvetica Neue" w:eastAsia="Times New Roman" w:hAnsi="Helvetica Neue" w:cs="Times New Roman"/>
            <w:color w:val="2C3E50"/>
            <w:sz w:val="23"/>
            <w:szCs w:val="23"/>
          </w:rPr>
          <w:t>If a user performs a comparison</w:t>
        </w:r>
      </w:ins>
      <w:ins w:id="53" w:author="Gundry, Rebekah" w:date="2018-10-06T15:35:00Z">
        <w:r w:rsidR="00C0755F">
          <w:rPr>
            <w:rFonts w:ascii="Helvetica Neue" w:eastAsia="Times New Roman" w:hAnsi="Helvetica Neue" w:cs="Times New Roman"/>
            <w:color w:val="2C3E50"/>
            <w:sz w:val="23"/>
            <w:szCs w:val="23"/>
          </w:rPr>
          <w:t xml:space="preserve"> and subsequently determines</w:t>
        </w:r>
      </w:ins>
      <w:ins w:id="54" w:author="Gundry, Rebekah" w:date="2018-10-06T15:32:00Z">
        <w:r w:rsidR="00944FED">
          <w:rPr>
            <w:rFonts w:ascii="Helvetica Neue" w:eastAsia="Times New Roman" w:hAnsi="Helvetica Neue" w:cs="Times New Roman"/>
            <w:color w:val="2C3E50"/>
            <w:sz w:val="23"/>
            <w:szCs w:val="23"/>
          </w:rPr>
          <w:t xml:space="preserve"> additional data </w:t>
        </w:r>
      </w:ins>
      <w:ins w:id="55" w:author="Gundry, Rebekah" w:date="2018-10-06T15:35:00Z">
        <w:r w:rsidR="00C0755F">
          <w:rPr>
            <w:rFonts w:ascii="Helvetica Neue" w:eastAsia="Times New Roman" w:hAnsi="Helvetica Neue" w:cs="Times New Roman"/>
            <w:color w:val="2C3E50"/>
            <w:sz w:val="23"/>
            <w:szCs w:val="23"/>
          </w:rPr>
          <w:t>should be</w:t>
        </w:r>
      </w:ins>
      <w:ins w:id="56" w:author="Gundry, Rebekah" w:date="2018-10-06T15:32:00Z">
        <w:r w:rsidR="00944FED">
          <w:rPr>
            <w:rFonts w:ascii="Helvetica Neue" w:eastAsia="Times New Roman" w:hAnsi="Helvetica Neue" w:cs="Times New Roman"/>
            <w:color w:val="2C3E50"/>
            <w:sz w:val="23"/>
            <w:szCs w:val="23"/>
          </w:rPr>
          <w:t xml:space="preserve"> considered</w:t>
        </w:r>
      </w:ins>
      <w:ins w:id="57" w:author="Gundry, Rebekah" w:date="2018-10-06T15:33:00Z">
        <w:r w:rsidR="00944FED">
          <w:rPr>
            <w:rFonts w:ascii="Helvetica Neue" w:eastAsia="Times New Roman" w:hAnsi="Helvetica Neue" w:cs="Times New Roman"/>
            <w:color w:val="2C3E50"/>
            <w:sz w:val="23"/>
            <w:szCs w:val="23"/>
          </w:rPr>
          <w:t>, a new file</w:t>
        </w:r>
      </w:ins>
      <w:ins w:id="58" w:author="Gundry, Rebekah" w:date="2018-10-06T15:35:00Z">
        <w:r w:rsidR="00C0755F">
          <w:rPr>
            <w:rFonts w:ascii="Helvetica Neue" w:eastAsia="Times New Roman" w:hAnsi="Helvetica Neue" w:cs="Times New Roman"/>
            <w:color w:val="2C3E50"/>
            <w:sz w:val="23"/>
            <w:szCs w:val="23"/>
          </w:rPr>
          <w:t xml:space="preserve"> containing</w:t>
        </w:r>
      </w:ins>
      <w:ins w:id="59" w:author="Gundry, Rebekah" w:date="2018-10-06T15:33:00Z">
        <w:r w:rsidR="00944FED">
          <w:rPr>
            <w:rFonts w:ascii="Helvetica Neue" w:eastAsia="Times New Roman" w:hAnsi="Helvetica Neue" w:cs="Times New Roman"/>
            <w:color w:val="2C3E50"/>
            <w:sz w:val="23"/>
            <w:szCs w:val="23"/>
          </w:rPr>
          <w:t xml:space="preserve"> all data for the new</w:t>
        </w:r>
      </w:ins>
      <w:ins w:id="60" w:author="Gundry, Rebekah" w:date="2018-10-06T15:34:00Z">
        <w:r w:rsidR="00944FED">
          <w:rPr>
            <w:rFonts w:ascii="Helvetica Neue" w:eastAsia="Times New Roman" w:hAnsi="Helvetica Neue" w:cs="Times New Roman"/>
            <w:color w:val="2C3E50"/>
            <w:sz w:val="23"/>
            <w:szCs w:val="23"/>
          </w:rPr>
          <w:t xml:space="preserve"> comparison is required.</w:t>
        </w:r>
      </w:ins>
    </w:p>
    <w:p w:rsidR="000225A0" w:rsidRPr="000225A0" w:rsidRDefault="000225A0" w:rsidP="00944FED">
      <w:pPr>
        <w:spacing w:after="158"/>
        <w:rPr>
          <w:ins w:id="61" w:author="Gundry, Rebekah" w:date="2018-10-06T16:36:00Z"/>
          <w:rFonts w:ascii="Helvetica Neue" w:eastAsia="Times New Roman" w:hAnsi="Helvetica Neue" w:cs="Times New Roman"/>
          <w:b/>
          <w:color w:val="2C3E50"/>
          <w:sz w:val="23"/>
          <w:szCs w:val="23"/>
          <w:rPrChange w:id="62" w:author="Gundry, Rebekah" w:date="2018-10-06T16:37:00Z">
            <w:rPr>
              <w:ins w:id="63" w:author="Gundry, Rebekah" w:date="2018-10-06T16:36:00Z"/>
              <w:rFonts w:ascii="Helvetica Neue" w:eastAsia="Times New Roman" w:hAnsi="Helvetica Neue" w:cs="Times New Roman"/>
              <w:color w:val="2C3E50"/>
              <w:sz w:val="23"/>
              <w:szCs w:val="23"/>
            </w:rPr>
          </w:rPrChange>
        </w:rPr>
      </w:pPr>
      <w:ins w:id="64" w:author="Gundry, Rebekah" w:date="2018-10-06T16:36:00Z">
        <w:r w:rsidRPr="000225A0">
          <w:rPr>
            <w:rFonts w:ascii="Helvetica Neue" w:eastAsia="Times New Roman" w:hAnsi="Helvetica Neue" w:cs="Times New Roman"/>
            <w:b/>
            <w:color w:val="2C3E50"/>
            <w:sz w:val="23"/>
            <w:szCs w:val="23"/>
            <w:rPrChange w:id="65" w:author="Gundry, Rebekah" w:date="2018-10-06T16:37:00Z">
              <w:rPr>
                <w:rFonts w:ascii="Helvetica Neue" w:eastAsia="Times New Roman" w:hAnsi="Helvetica Neue" w:cs="Times New Roman"/>
                <w:color w:val="2C3E50"/>
                <w:sz w:val="23"/>
                <w:szCs w:val="23"/>
              </w:rPr>
            </w:rPrChange>
          </w:rPr>
          <w:t xml:space="preserve">If you use </w:t>
        </w:r>
        <w:proofErr w:type="spellStart"/>
        <w:r w:rsidRPr="000225A0">
          <w:rPr>
            <w:rFonts w:ascii="Helvetica Neue" w:eastAsia="Times New Roman" w:hAnsi="Helvetica Neue" w:cs="Times New Roman"/>
            <w:b/>
            <w:color w:val="2C3E50"/>
            <w:sz w:val="23"/>
            <w:szCs w:val="23"/>
            <w:rPrChange w:id="66" w:author="Gundry, Rebekah" w:date="2018-10-06T16:37:00Z">
              <w:rPr>
                <w:rFonts w:ascii="Helvetica Neue" w:eastAsia="Times New Roman" w:hAnsi="Helvetica Neue" w:cs="Times New Roman"/>
                <w:color w:val="2C3E50"/>
                <w:sz w:val="23"/>
                <w:szCs w:val="23"/>
              </w:rPr>
            </w:rPrChange>
          </w:rPr>
          <w:t>SurfaceGenie</w:t>
        </w:r>
        <w:proofErr w:type="spellEnd"/>
        <w:r w:rsidRPr="000225A0">
          <w:rPr>
            <w:rFonts w:ascii="Helvetica Neue" w:eastAsia="Times New Roman" w:hAnsi="Helvetica Neue" w:cs="Times New Roman"/>
            <w:b/>
            <w:color w:val="2C3E50"/>
            <w:sz w:val="23"/>
            <w:szCs w:val="23"/>
            <w:rPrChange w:id="67" w:author="Gundry, Rebekah" w:date="2018-10-06T16:37:00Z">
              <w:rPr>
                <w:rFonts w:ascii="Helvetica Neue" w:eastAsia="Times New Roman" w:hAnsi="Helvetica Neue" w:cs="Times New Roman"/>
                <w:color w:val="2C3E50"/>
                <w:sz w:val="23"/>
                <w:szCs w:val="23"/>
              </w:rPr>
            </w:rPrChange>
          </w:rPr>
          <w:t xml:space="preserve"> in your research, please cite the article:</w:t>
        </w:r>
      </w:ins>
    </w:p>
    <w:p w:rsidR="000225A0" w:rsidRDefault="000225A0" w:rsidP="00944FED">
      <w:pPr>
        <w:spacing w:after="158"/>
        <w:rPr>
          <w:ins w:id="68" w:author="Gundry, Rebekah" w:date="2018-10-06T15:32:00Z"/>
          <w:rFonts w:ascii="Helvetica Neue" w:eastAsia="Times New Roman" w:hAnsi="Helvetica Neue" w:cs="Times New Roman"/>
          <w:color w:val="2C3E50"/>
          <w:sz w:val="23"/>
          <w:szCs w:val="23"/>
        </w:rPr>
      </w:pPr>
      <w:ins w:id="69" w:author="Gundry, Rebekah" w:date="2018-10-06T16:37:00Z">
        <w:r w:rsidRPr="000225A0">
          <w:rPr>
            <w:rFonts w:ascii="Helvetica Neue" w:eastAsia="Times New Roman" w:hAnsi="Helvetica Neue" w:cs="Times New Roman"/>
            <w:color w:val="2C3E50"/>
            <w:sz w:val="23"/>
            <w:szCs w:val="23"/>
            <w:highlight w:val="yellow"/>
            <w:rPrChange w:id="70" w:author="Gundry, Rebekah" w:date="2018-10-06T16:37:00Z">
              <w:rPr>
                <w:rFonts w:ascii="Helvetica Neue" w:eastAsia="Times New Roman" w:hAnsi="Helvetica Neue" w:cs="Times New Roman"/>
                <w:color w:val="2C3E50"/>
                <w:sz w:val="23"/>
                <w:szCs w:val="23"/>
              </w:rPr>
            </w:rPrChange>
          </w:rPr>
          <w:t>{ADD Reference and PUBMED LINK HERE}</w:t>
        </w:r>
      </w:ins>
    </w:p>
    <w:p w:rsidR="00600A97" w:rsidRPr="00600A97" w:rsidDel="00911311" w:rsidRDefault="00600A97" w:rsidP="00600A97">
      <w:pPr>
        <w:spacing w:after="158"/>
        <w:rPr>
          <w:del w:id="71" w:author="Gundry, Rebekah" w:date="2018-10-06T11:31:00Z"/>
          <w:rFonts w:ascii="Helvetica Neue" w:eastAsia="Times New Roman" w:hAnsi="Helvetica Neue" w:cs="Times New Roman"/>
          <w:color w:val="2C3E50"/>
          <w:sz w:val="23"/>
          <w:szCs w:val="23"/>
        </w:rPr>
      </w:pPr>
      <w:del w:id="72" w:author="Gundry, Rebekah" w:date="2018-10-06T11:31:00Z">
        <w:r w:rsidRPr="00600A97" w:rsidDel="00911311">
          <w:rPr>
            <w:rFonts w:ascii="Helvetica Neue" w:eastAsia="Times New Roman" w:hAnsi="Helvetica Neue" w:cs="Times New Roman"/>
            <w:color w:val="2C3E50"/>
            <w:sz w:val="23"/>
            <w:szCs w:val="23"/>
          </w:rPr>
          <w:delText>If you are not interested in weighing in the likelihood of the protein being present on the cell surface, you may remove this parameter. More details on parameters can be found in the Data Processing Options and Data Export Options sections below.</w:delText>
        </w:r>
      </w:del>
    </w:p>
    <w:p w:rsidR="00600A97" w:rsidRPr="00600A97" w:rsidDel="00911311" w:rsidRDefault="00600A97" w:rsidP="00600A97">
      <w:pPr>
        <w:spacing w:after="158"/>
        <w:rPr>
          <w:del w:id="73" w:author="Gundry, Rebekah" w:date="2018-10-06T11:28:00Z"/>
          <w:rFonts w:ascii="Helvetica Neue" w:eastAsia="Times New Roman" w:hAnsi="Helvetica Neue" w:cs="Times New Roman"/>
          <w:color w:val="2C3E50"/>
          <w:sz w:val="23"/>
          <w:szCs w:val="23"/>
        </w:rPr>
      </w:pPr>
      <w:del w:id="74" w:author="Gundry, Rebekah" w:date="2018-10-06T11:28:00Z">
        <w:r w:rsidRPr="00600A97" w:rsidDel="00911311">
          <w:rPr>
            <w:rFonts w:ascii="Helvetica Neue" w:eastAsia="Times New Roman" w:hAnsi="Helvetica Neue" w:cs="Times New Roman"/>
            <w:color w:val="2C3E50"/>
            <w:sz w:val="23"/>
            <w:szCs w:val="23"/>
          </w:rPr>
          <w:delText>SurfaceGenie is in its early stages of development and we hope to provide you with more options as we develop it further. We would also welcome any feedback which you can submit at the Contact page.</w:delText>
        </w:r>
      </w:del>
    </w:p>
    <w:p w:rsidR="00600A97" w:rsidRPr="00600A97" w:rsidDel="00911311" w:rsidRDefault="00600A97" w:rsidP="00600A97">
      <w:pPr>
        <w:rPr>
          <w:del w:id="75" w:author="Gundry, Rebekah" w:date="2018-10-06T11:31:00Z"/>
          <w:rFonts w:ascii="Times New Roman" w:eastAsia="Times New Roman" w:hAnsi="Times New Roman" w:cs="Times New Roman"/>
        </w:rPr>
      </w:pPr>
    </w:p>
    <w:p w:rsidR="00600A97" w:rsidRPr="00600A97" w:rsidRDefault="00600A97" w:rsidP="00600A97">
      <w:pPr>
        <w:spacing w:before="158" w:after="158"/>
        <w:outlineLvl w:val="3"/>
        <w:rPr>
          <w:rFonts w:ascii="Helvetica Neue" w:eastAsia="Times New Roman" w:hAnsi="Helvetica Neue" w:cs="Times New Roman"/>
          <w:color w:val="2C3E50"/>
          <w:sz w:val="29"/>
          <w:szCs w:val="29"/>
        </w:rPr>
      </w:pPr>
      <w:proofErr w:type="spellStart"/>
      <w:r w:rsidRPr="00600A97">
        <w:rPr>
          <w:rFonts w:ascii="Helvetica Neue" w:eastAsia="Times New Roman" w:hAnsi="Helvetica Neue" w:cs="Times New Roman"/>
          <w:color w:val="2C3E50"/>
          <w:sz w:val="29"/>
          <w:szCs w:val="29"/>
        </w:rPr>
        <w:t>SurfaceGenie</w:t>
      </w:r>
      <w:proofErr w:type="spellEnd"/>
      <w:r w:rsidRPr="00600A97">
        <w:rPr>
          <w:rFonts w:ascii="Helvetica Neue" w:eastAsia="Times New Roman" w:hAnsi="Helvetica Neue" w:cs="Times New Roman"/>
          <w:color w:val="2C3E50"/>
          <w:sz w:val="29"/>
          <w:szCs w:val="29"/>
        </w:rPr>
        <w:t xml:space="preserve"> </w:t>
      </w:r>
      <w:ins w:id="76" w:author="Gundry, Rebekah" w:date="2018-10-06T11:28:00Z">
        <w:r w:rsidR="00911311">
          <w:rPr>
            <w:rFonts w:ascii="Helvetica Neue" w:eastAsia="Times New Roman" w:hAnsi="Helvetica Neue" w:cs="Times New Roman"/>
            <w:color w:val="2C3E50"/>
            <w:sz w:val="29"/>
            <w:szCs w:val="29"/>
          </w:rPr>
          <w:t xml:space="preserve">Website </w:t>
        </w:r>
      </w:ins>
      <w:r w:rsidRPr="00600A97">
        <w:rPr>
          <w:rFonts w:ascii="Helvetica Neue" w:eastAsia="Times New Roman" w:hAnsi="Helvetica Neue" w:cs="Times New Roman"/>
          <w:color w:val="2C3E50"/>
          <w:sz w:val="29"/>
          <w:szCs w:val="29"/>
        </w:rPr>
        <w:t>Tools</w:t>
      </w:r>
    </w:p>
    <w:p w:rsidR="00600A97" w:rsidRPr="00600A97" w:rsidRDefault="00600A97" w:rsidP="00600A97">
      <w:pPr>
        <w:spacing w:before="158" w:after="158"/>
        <w:outlineLvl w:val="4"/>
        <w:rPr>
          <w:rFonts w:ascii="Helvetica Neue" w:eastAsia="Times New Roman" w:hAnsi="Helvetica Neue" w:cs="Times New Roman"/>
          <w:color w:val="3498DB"/>
          <w:sz w:val="23"/>
          <w:szCs w:val="23"/>
        </w:rPr>
      </w:pPr>
      <w:proofErr w:type="spellStart"/>
      <w:r w:rsidRPr="00600A97">
        <w:rPr>
          <w:rFonts w:ascii="Helvetica Neue" w:eastAsia="Times New Roman" w:hAnsi="Helvetica Neue" w:cs="Times New Roman"/>
          <w:color w:val="3498DB"/>
          <w:sz w:val="23"/>
          <w:szCs w:val="23"/>
        </w:rPr>
        <w:t>SurfaceGenie</w:t>
      </w:r>
      <w:proofErr w:type="spellEnd"/>
    </w:p>
    <w:p w:rsidR="00AA254E" w:rsidRDefault="00AA254E" w:rsidP="00D815E7">
      <w:pPr>
        <w:spacing w:after="158"/>
        <w:rPr>
          <w:ins w:id="77" w:author="Gundry, Rebekah" w:date="2018-10-06T11:34:00Z"/>
          <w:rFonts w:ascii="Helvetica Neue" w:eastAsia="Times New Roman" w:hAnsi="Helvetica Neue" w:cs="Times New Roman"/>
          <w:color w:val="2C3E50"/>
          <w:sz w:val="23"/>
          <w:szCs w:val="23"/>
        </w:rPr>
      </w:pPr>
      <w:ins w:id="78" w:author="Gundry, Rebekah" w:date="2018-10-06T11:34:00Z">
        <w:r w:rsidRPr="00BA444B">
          <w:rPr>
            <w:rFonts w:ascii="Helvetica Neue" w:eastAsia="Times New Roman" w:hAnsi="Helvetica Neue" w:cs="Times New Roman"/>
            <w:i/>
            <w:color w:val="2C3E50"/>
            <w:sz w:val="23"/>
            <w:szCs w:val="23"/>
            <w:rPrChange w:id="79" w:author="Gundry, Rebekah" w:date="2018-10-06T12:12:00Z">
              <w:rPr>
                <w:rFonts w:ascii="Helvetica Neue" w:eastAsia="Times New Roman" w:hAnsi="Helvetica Neue" w:cs="Times New Roman"/>
                <w:color w:val="2C3E50"/>
                <w:sz w:val="23"/>
                <w:szCs w:val="23"/>
              </w:rPr>
            </w:rPrChange>
          </w:rPr>
          <w:t>Input:</w:t>
        </w:r>
        <w:r w:rsidRPr="00BA444B">
          <w:rPr>
            <w:rFonts w:ascii="Helvetica Neue" w:eastAsia="Times New Roman" w:hAnsi="Helvetica Neue" w:cs="Times New Roman"/>
            <w:b/>
            <w:color w:val="2C3E50"/>
            <w:sz w:val="23"/>
            <w:szCs w:val="23"/>
            <w:rPrChange w:id="80" w:author="Gundry, Rebekah" w:date="2018-10-06T12:12:00Z">
              <w:rPr>
                <w:rFonts w:ascii="Helvetica Neue" w:eastAsia="Times New Roman" w:hAnsi="Helvetica Neue" w:cs="Times New Roman"/>
                <w:color w:val="2C3E50"/>
                <w:sz w:val="23"/>
                <w:szCs w:val="23"/>
              </w:rPr>
            </w:rPrChange>
          </w:rPr>
          <w:t xml:space="preserve"> </w:t>
        </w:r>
      </w:ins>
      <w:proofErr w:type="spellStart"/>
      <w:ins w:id="81" w:author="Gundry, Rebekah" w:date="2018-10-06T11:38:00Z">
        <w:r w:rsidR="00D815E7" w:rsidRPr="00600A97">
          <w:rPr>
            <w:rFonts w:ascii="Helvetica Neue" w:eastAsia="Times New Roman" w:hAnsi="Helvetica Neue" w:cs="Times New Roman"/>
            <w:color w:val="2C3E50"/>
            <w:sz w:val="23"/>
            <w:szCs w:val="23"/>
          </w:rPr>
          <w:t>SurfaceGenie</w:t>
        </w:r>
        <w:proofErr w:type="spellEnd"/>
        <w:r w:rsidR="00D815E7" w:rsidRPr="00600A97">
          <w:rPr>
            <w:rFonts w:ascii="Helvetica Neue" w:eastAsia="Times New Roman" w:hAnsi="Helvetica Neue" w:cs="Times New Roman"/>
            <w:color w:val="2C3E50"/>
            <w:sz w:val="23"/>
            <w:szCs w:val="23"/>
          </w:rPr>
          <w:t xml:space="preserve"> accepts a </w:t>
        </w:r>
        <w:r w:rsidR="00D815E7">
          <w:rPr>
            <w:rFonts w:ascii="Helvetica Neue" w:eastAsia="Times New Roman" w:hAnsi="Helvetica Neue" w:cs="Times New Roman"/>
            <w:color w:val="2C3E50"/>
            <w:sz w:val="23"/>
            <w:szCs w:val="23"/>
          </w:rPr>
          <w:t>.</w:t>
        </w:r>
        <w:r w:rsidR="00D815E7" w:rsidRPr="00600A97">
          <w:rPr>
            <w:rFonts w:ascii="Helvetica Neue" w:eastAsia="Times New Roman" w:hAnsi="Helvetica Neue" w:cs="Times New Roman"/>
            <w:color w:val="2C3E50"/>
            <w:sz w:val="23"/>
            <w:szCs w:val="23"/>
          </w:rPr>
          <w:t xml:space="preserve">csv file </w:t>
        </w:r>
      </w:ins>
      <w:ins w:id="82" w:author="Gundry, Rebekah" w:date="2018-10-06T11:39:00Z">
        <w:r w:rsidR="00D815E7">
          <w:rPr>
            <w:rFonts w:ascii="Helvetica Neue" w:eastAsia="Times New Roman" w:hAnsi="Helvetica Neue" w:cs="Times New Roman"/>
            <w:color w:val="2C3E50"/>
            <w:sz w:val="23"/>
            <w:szCs w:val="23"/>
          </w:rPr>
          <w:t>containing a list of</w:t>
        </w:r>
      </w:ins>
      <w:ins w:id="83" w:author="Gundry, Rebekah" w:date="2018-10-06T11:38:00Z">
        <w:r w:rsidR="00D815E7" w:rsidRPr="00600A97">
          <w:rPr>
            <w:rFonts w:ascii="Helvetica Neue" w:eastAsia="Times New Roman" w:hAnsi="Helvetica Neue" w:cs="Times New Roman"/>
            <w:color w:val="2C3E50"/>
            <w:sz w:val="23"/>
            <w:szCs w:val="23"/>
          </w:rPr>
          <w:t xml:space="preserve"> proteins</w:t>
        </w:r>
      </w:ins>
      <w:ins w:id="84" w:author="Gundry, Rebekah" w:date="2018-10-06T11:40:00Z">
        <w:r w:rsidR="00D815E7">
          <w:rPr>
            <w:rFonts w:ascii="Helvetica Neue" w:eastAsia="Times New Roman" w:hAnsi="Helvetica Neue" w:cs="Times New Roman"/>
            <w:color w:val="2C3E50"/>
            <w:sz w:val="23"/>
            <w:szCs w:val="23"/>
          </w:rPr>
          <w:t xml:space="preserve"> (</w:t>
        </w:r>
        <w:proofErr w:type="spellStart"/>
        <w:r w:rsidR="00D815E7">
          <w:rPr>
            <w:rFonts w:ascii="Helvetica Neue" w:eastAsia="Times New Roman" w:hAnsi="Helvetica Neue" w:cs="Times New Roman"/>
            <w:color w:val="2C3E50"/>
            <w:sz w:val="23"/>
            <w:szCs w:val="23"/>
          </w:rPr>
          <w:t>UniProt</w:t>
        </w:r>
        <w:proofErr w:type="spellEnd"/>
        <w:r w:rsidR="00D815E7">
          <w:rPr>
            <w:rFonts w:ascii="Helvetica Neue" w:eastAsia="Times New Roman" w:hAnsi="Helvetica Neue" w:cs="Times New Roman"/>
            <w:color w:val="2C3E50"/>
            <w:sz w:val="23"/>
            <w:szCs w:val="23"/>
          </w:rPr>
          <w:t xml:space="preserve"> Accession)</w:t>
        </w:r>
      </w:ins>
      <w:ins w:id="85" w:author="Gundry, Rebekah" w:date="2018-10-06T11:39:00Z">
        <w:r w:rsidR="00D815E7">
          <w:rPr>
            <w:rFonts w:ascii="Helvetica Neue" w:eastAsia="Times New Roman" w:hAnsi="Helvetica Neue" w:cs="Times New Roman"/>
            <w:color w:val="2C3E50"/>
            <w:sz w:val="23"/>
            <w:szCs w:val="23"/>
          </w:rPr>
          <w:t xml:space="preserve"> and </w:t>
        </w:r>
      </w:ins>
      <w:ins w:id="86" w:author="Gundry, Rebekah" w:date="2018-10-06T11:40:00Z">
        <w:r w:rsidR="00D815E7">
          <w:rPr>
            <w:rFonts w:ascii="Helvetica Neue" w:eastAsia="Times New Roman" w:hAnsi="Helvetica Neue" w:cs="Times New Roman"/>
            <w:color w:val="2C3E50"/>
            <w:sz w:val="23"/>
            <w:szCs w:val="23"/>
          </w:rPr>
          <w:t>a surrogate value representative of abundance</w:t>
        </w:r>
      </w:ins>
      <w:ins w:id="87" w:author="Gundry, Rebekah" w:date="2018-10-06T11:39:00Z">
        <w:r w:rsidR="00D815E7">
          <w:rPr>
            <w:rFonts w:ascii="Helvetica Neue" w:eastAsia="Times New Roman" w:hAnsi="Helvetica Neue" w:cs="Times New Roman"/>
            <w:color w:val="2C3E50"/>
            <w:sz w:val="23"/>
            <w:szCs w:val="23"/>
          </w:rPr>
          <w:t xml:space="preserve"> (</w:t>
        </w:r>
      </w:ins>
      <w:ins w:id="88" w:author="Gundry, Rebekah" w:date="2018-10-06T11:40:00Z">
        <w:r w:rsidR="00D815E7" w:rsidRPr="00D815E7">
          <w:rPr>
            <w:rFonts w:ascii="Helvetica Neue" w:eastAsia="Times New Roman" w:hAnsi="Helvetica Neue" w:cs="Times New Roman"/>
            <w:i/>
            <w:color w:val="2C3E50"/>
            <w:sz w:val="23"/>
            <w:szCs w:val="23"/>
            <w:rPrChange w:id="89" w:author="Gundry, Rebekah" w:date="2018-10-06T11:40:00Z">
              <w:rPr>
                <w:rFonts w:ascii="Helvetica Neue" w:eastAsia="Times New Roman" w:hAnsi="Helvetica Neue" w:cs="Times New Roman"/>
                <w:color w:val="2C3E50"/>
                <w:sz w:val="23"/>
                <w:szCs w:val="23"/>
              </w:rPr>
            </w:rPrChange>
          </w:rPr>
          <w:t xml:space="preserve">e.g. </w:t>
        </w:r>
      </w:ins>
      <w:ins w:id="90" w:author="Gundry, Rebekah" w:date="2018-10-06T11:39:00Z">
        <w:r w:rsidR="00D815E7">
          <w:rPr>
            <w:rFonts w:ascii="Helvetica Neue" w:eastAsia="Times New Roman" w:hAnsi="Helvetica Neue" w:cs="Times New Roman"/>
            <w:color w:val="2C3E50"/>
            <w:sz w:val="23"/>
            <w:szCs w:val="23"/>
          </w:rPr>
          <w:t>number of peptide spectrum matches, peak area)</w:t>
        </w:r>
      </w:ins>
      <w:ins w:id="91" w:author="Gundry, Rebekah" w:date="2018-10-06T11:38:00Z">
        <w:r w:rsidR="00D815E7" w:rsidRPr="00600A97">
          <w:rPr>
            <w:rFonts w:ascii="Helvetica Neue" w:eastAsia="Times New Roman" w:hAnsi="Helvetica Neue" w:cs="Times New Roman"/>
            <w:color w:val="2C3E50"/>
            <w:sz w:val="23"/>
            <w:szCs w:val="23"/>
          </w:rPr>
          <w:t xml:space="preserve"> identified </w:t>
        </w:r>
      </w:ins>
      <w:ins w:id="92" w:author="Gundry, Rebekah" w:date="2018-10-06T11:39:00Z">
        <w:r w:rsidR="00D815E7">
          <w:rPr>
            <w:rFonts w:ascii="Helvetica Neue" w:eastAsia="Times New Roman" w:hAnsi="Helvetica Neue" w:cs="Times New Roman"/>
            <w:color w:val="2C3E50"/>
            <w:sz w:val="23"/>
            <w:szCs w:val="23"/>
          </w:rPr>
          <w:t>within</w:t>
        </w:r>
      </w:ins>
      <w:ins w:id="93" w:author="Gundry, Rebekah" w:date="2018-10-06T11:38:00Z">
        <w:r w:rsidR="00D815E7" w:rsidRPr="00600A97">
          <w:rPr>
            <w:rFonts w:ascii="Helvetica Neue" w:eastAsia="Times New Roman" w:hAnsi="Helvetica Neue" w:cs="Times New Roman"/>
            <w:color w:val="2C3E50"/>
            <w:sz w:val="23"/>
            <w:szCs w:val="23"/>
          </w:rPr>
          <w:t xml:space="preserve"> a set of samples</w:t>
        </w:r>
      </w:ins>
      <w:ins w:id="94" w:author="Gundry, Rebekah" w:date="2018-10-06T11:41:00Z">
        <w:r w:rsidR="00D815E7">
          <w:rPr>
            <w:rFonts w:ascii="Helvetica Neue" w:eastAsia="Times New Roman" w:hAnsi="Helvetica Neue" w:cs="Times New Roman"/>
            <w:color w:val="2C3E50"/>
            <w:sz w:val="23"/>
            <w:szCs w:val="23"/>
          </w:rPr>
          <w:t>. There is no limit to the number of samples that can be analyzed</w:t>
        </w:r>
      </w:ins>
      <w:ins w:id="95" w:author="Gundry, Rebekah" w:date="2018-10-06T15:43:00Z">
        <w:r w:rsidR="008E2B5F">
          <w:rPr>
            <w:rFonts w:ascii="Helvetica Neue" w:eastAsia="Times New Roman" w:hAnsi="Helvetica Neue" w:cs="Times New Roman"/>
            <w:color w:val="2C3E50"/>
            <w:sz w:val="23"/>
            <w:szCs w:val="23"/>
          </w:rPr>
          <w:t xml:space="preserve"> in a single file</w:t>
        </w:r>
      </w:ins>
      <w:ins w:id="96" w:author="Gundry, Rebekah" w:date="2018-10-06T11:41:00Z">
        <w:r w:rsidR="00D815E7">
          <w:rPr>
            <w:rFonts w:ascii="Helvetica Neue" w:eastAsia="Times New Roman" w:hAnsi="Helvetica Neue" w:cs="Times New Roman"/>
            <w:color w:val="2C3E50"/>
            <w:sz w:val="23"/>
            <w:szCs w:val="23"/>
          </w:rPr>
          <w:t>.</w:t>
        </w:r>
      </w:ins>
      <w:ins w:id="97" w:author="Gundry, Rebekah" w:date="2018-10-06T11:39:00Z">
        <w:r w:rsidR="00D815E7">
          <w:rPr>
            <w:rFonts w:ascii="Helvetica Neue" w:eastAsia="Times New Roman" w:hAnsi="Helvetica Neue" w:cs="Times New Roman"/>
            <w:color w:val="2C3E50"/>
            <w:sz w:val="23"/>
            <w:szCs w:val="23"/>
          </w:rPr>
          <w:t xml:space="preserve"> </w:t>
        </w:r>
      </w:ins>
    </w:p>
    <w:p w:rsidR="00F84D04" w:rsidRPr="00814754" w:rsidRDefault="00AA254E" w:rsidP="00600A97">
      <w:pPr>
        <w:spacing w:after="158"/>
        <w:rPr>
          <w:ins w:id="98" w:author="Gundry, Rebekah" w:date="2018-10-06T12:08:00Z"/>
          <w:rFonts w:ascii="Helvetica Neue" w:eastAsia="Times New Roman" w:hAnsi="Helvetica Neue" w:cs="Times New Roman"/>
          <w:color w:val="2C3E50"/>
          <w:sz w:val="23"/>
          <w:szCs w:val="23"/>
        </w:rPr>
      </w:pPr>
      <w:ins w:id="99" w:author="Gundry, Rebekah" w:date="2018-10-06T11:34:00Z">
        <w:r w:rsidRPr="00814754">
          <w:rPr>
            <w:rFonts w:ascii="Helvetica Neue" w:eastAsia="Times New Roman" w:hAnsi="Helvetica Neue" w:cs="Times New Roman"/>
            <w:i/>
            <w:color w:val="2C3E50"/>
            <w:sz w:val="23"/>
            <w:szCs w:val="23"/>
            <w:rPrChange w:id="100" w:author="Gundry, Rebekah" w:date="2018-10-06T15:10:00Z">
              <w:rPr>
                <w:rFonts w:ascii="Helvetica Neue" w:eastAsia="Times New Roman" w:hAnsi="Helvetica Neue" w:cs="Times New Roman"/>
                <w:color w:val="2C3E50"/>
                <w:sz w:val="23"/>
                <w:szCs w:val="23"/>
              </w:rPr>
            </w:rPrChange>
          </w:rPr>
          <w:t>Data Processing:</w:t>
        </w:r>
        <w:r w:rsidRPr="00A8783C">
          <w:rPr>
            <w:rFonts w:ascii="Helvetica Neue" w:eastAsia="Times New Roman" w:hAnsi="Helvetica Neue" w:cs="Times New Roman"/>
            <w:color w:val="2C3E50"/>
            <w:sz w:val="23"/>
            <w:szCs w:val="23"/>
          </w:rPr>
          <w:t xml:space="preserve"> </w:t>
        </w:r>
      </w:ins>
      <w:proofErr w:type="spellStart"/>
      <w:ins w:id="101" w:author="Gundry, Rebekah" w:date="2018-10-06T11:41:00Z">
        <w:r w:rsidR="00D815E7" w:rsidRPr="00A8783C">
          <w:rPr>
            <w:rFonts w:ascii="Helvetica Neue" w:eastAsia="Times New Roman" w:hAnsi="Helvetica Neue" w:cs="Times New Roman"/>
            <w:color w:val="2C3E50"/>
            <w:sz w:val="23"/>
            <w:szCs w:val="23"/>
          </w:rPr>
          <w:t>SurfaceGenie</w:t>
        </w:r>
        <w:proofErr w:type="spellEnd"/>
        <w:r w:rsidR="00D815E7" w:rsidRPr="00A8783C">
          <w:rPr>
            <w:rFonts w:ascii="Helvetica Neue" w:eastAsia="Times New Roman" w:hAnsi="Helvetica Neue" w:cs="Times New Roman"/>
            <w:color w:val="2C3E50"/>
            <w:sz w:val="23"/>
            <w:szCs w:val="23"/>
          </w:rPr>
          <w:t xml:space="preserve"> </w:t>
        </w:r>
      </w:ins>
      <w:ins w:id="102" w:author="Gundry, Rebekah" w:date="2018-10-06T12:08:00Z">
        <w:r w:rsidR="00F84D04" w:rsidRPr="00A8783C">
          <w:rPr>
            <w:rFonts w:ascii="Helvetica Neue" w:eastAsia="Times New Roman" w:hAnsi="Helvetica Neue" w:cs="Times New Roman"/>
            <w:color w:val="2C3E50"/>
            <w:sz w:val="23"/>
            <w:szCs w:val="23"/>
          </w:rPr>
          <w:t>calculates the dot product of three independent scores:</w:t>
        </w:r>
      </w:ins>
    </w:p>
    <w:p w:rsidR="00F84D04" w:rsidRPr="00A8783C" w:rsidRDefault="00BA444B">
      <w:pPr>
        <w:pStyle w:val="ListParagraph"/>
        <w:numPr>
          <w:ilvl w:val="0"/>
          <w:numId w:val="2"/>
        </w:numPr>
        <w:spacing w:after="158"/>
        <w:rPr>
          <w:ins w:id="103" w:author="Gundry, Rebekah" w:date="2018-10-06T12:09:00Z"/>
          <w:rFonts w:ascii="Helvetica Neue" w:eastAsia="Times New Roman" w:hAnsi="Helvetica Neue" w:cs="Times New Roman"/>
          <w:color w:val="2C3E50"/>
          <w:sz w:val="23"/>
          <w:szCs w:val="23"/>
        </w:rPr>
        <w:pPrChange w:id="104" w:author="Gundry, Rebekah" w:date="2018-10-06T12:09:00Z">
          <w:pPr>
            <w:spacing w:after="158"/>
          </w:pPr>
        </w:pPrChange>
      </w:pPr>
      <w:ins w:id="105" w:author="Gundry, Rebekah" w:date="2018-10-06T12:12:00Z">
        <w:r w:rsidRPr="00814754">
          <w:rPr>
            <w:rFonts w:ascii="Helvetica Neue" w:eastAsia="Times New Roman" w:hAnsi="Helvetica Neue" w:cs="Times New Roman"/>
            <w:color w:val="2C3E50"/>
            <w:sz w:val="23"/>
            <w:szCs w:val="23"/>
            <w:u w:val="single"/>
            <w:rPrChange w:id="106" w:author="Gundry, Rebekah" w:date="2018-10-06T15:10:00Z">
              <w:rPr>
                <w:rFonts w:ascii="Helvetica Neue" w:eastAsia="Times New Roman" w:hAnsi="Helvetica Neue" w:cs="Times New Roman"/>
                <w:color w:val="2C3E50"/>
                <w:sz w:val="23"/>
                <w:szCs w:val="23"/>
              </w:rPr>
            </w:rPrChange>
          </w:rPr>
          <w:t xml:space="preserve">Surface Protein </w:t>
        </w:r>
      </w:ins>
      <w:ins w:id="107" w:author="Gundry, Rebekah" w:date="2018-10-06T15:07:00Z">
        <w:r w:rsidR="00814754" w:rsidRPr="00A8783C">
          <w:rPr>
            <w:rFonts w:ascii="Helvetica Neue" w:eastAsia="Times New Roman" w:hAnsi="Helvetica Neue" w:cs="Times New Roman"/>
            <w:color w:val="2C3E50"/>
            <w:sz w:val="23"/>
            <w:szCs w:val="23"/>
            <w:u w:val="single"/>
          </w:rPr>
          <w:t>Consensus</w:t>
        </w:r>
      </w:ins>
      <w:ins w:id="108" w:author="Gundry, Rebekah" w:date="2018-10-06T12:12:00Z">
        <w:r w:rsidRPr="00814754">
          <w:rPr>
            <w:rFonts w:ascii="Helvetica Neue" w:eastAsia="Times New Roman" w:hAnsi="Helvetica Neue" w:cs="Times New Roman"/>
            <w:color w:val="2C3E50"/>
            <w:sz w:val="23"/>
            <w:szCs w:val="23"/>
            <w:u w:val="single"/>
            <w:rPrChange w:id="109" w:author="Gundry, Rebekah" w:date="2018-10-06T15:10:00Z">
              <w:rPr>
                <w:rFonts w:ascii="Helvetica Neue" w:eastAsia="Times New Roman" w:hAnsi="Helvetica Neue" w:cs="Times New Roman"/>
                <w:color w:val="2C3E50"/>
                <w:sz w:val="23"/>
                <w:szCs w:val="23"/>
              </w:rPr>
            </w:rPrChange>
          </w:rPr>
          <w:t xml:space="preserve"> (SPC) score.</w:t>
        </w:r>
        <w:r w:rsidRPr="00A8783C">
          <w:rPr>
            <w:rFonts w:ascii="Helvetica Neue" w:eastAsia="Times New Roman" w:hAnsi="Helvetica Neue" w:cs="Times New Roman"/>
            <w:color w:val="2C3E50"/>
            <w:sz w:val="23"/>
            <w:szCs w:val="23"/>
          </w:rPr>
          <w:t xml:space="preserve"> A </w:t>
        </w:r>
      </w:ins>
      <w:ins w:id="110" w:author="Gundry, Rebekah" w:date="2018-10-06T15:08:00Z">
        <w:r w:rsidR="00814754" w:rsidRPr="00A8783C">
          <w:rPr>
            <w:rFonts w:ascii="Helvetica Neue" w:eastAsia="Times New Roman" w:hAnsi="Helvetica Neue" w:cs="Times New Roman"/>
            <w:color w:val="2C3E50"/>
            <w:sz w:val="23"/>
            <w:szCs w:val="23"/>
          </w:rPr>
          <w:t>predictive measure</w:t>
        </w:r>
      </w:ins>
      <w:ins w:id="111" w:author="Gundry, Rebekah" w:date="2018-10-06T12:12:00Z">
        <w:r w:rsidRPr="00814754">
          <w:rPr>
            <w:rFonts w:ascii="Helvetica Neue" w:eastAsia="Times New Roman" w:hAnsi="Helvetica Neue" w:cs="Times New Roman"/>
            <w:color w:val="2C3E50"/>
            <w:sz w:val="23"/>
            <w:szCs w:val="23"/>
          </w:rPr>
          <w:t xml:space="preserve"> of the </w:t>
        </w:r>
      </w:ins>
      <w:ins w:id="112" w:author="Gundry, Rebekah" w:date="2018-10-06T12:13:00Z">
        <w:r w:rsidRPr="00814754">
          <w:rPr>
            <w:rFonts w:ascii="Helvetica Neue" w:eastAsia="Times New Roman" w:hAnsi="Helvetica Neue" w:cs="Times New Roman"/>
            <w:color w:val="2C3E50"/>
            <w:sz w:val="23"/>
            <w:szCs w:val="23"/>
          </w:rPr>
          <w:t>likelihood</w:t>
        </w:r>
      </w:ins>
      <w:ins w:id="113" w:author="Gundry, Rebekah" w:date="2018-10-06T12:12:00Z">
        <w:r w:rsidRPr="00814754">
          <w:rPr>
            <w:rFonts w:ascii="Helvetica Neue" w:eastAsia="Times New Roman" w:hAnsi="Helvetica Neue" w:cs="Times New Roman"/>
            <w:color w:val="2C3E50"/>
            <w:sz w:val="23"/>
            <w:szCs w:val="23"/>
          </w:rPr>
          <w:t xml:space="preserve"> that a particular protein </w:t>
        </w:r>
      </w:ins>
      <w:ins w:id="114" w:author="Gundry, Rebekah" w:date="2018-10-06T15:09:00Z">
        <w:r w:rsidR="00814754" w:rsidRPr="00814754">
          <w:rPr>
            <w:rFonts w:ascii="Helvetica Neue" w:eastAsia="Times New Roman" w:hAnsi="Helvetica Neue" w:cs="Times New Roman"/>
            <w:color w:val="2C3E50"/>
            <w:sz w:val="23"/>
            <w:szCs w:val="23"/>
          </w:rPr>
          <w:t>can be</w:t>
        </w:r>
      </w:ins>
      <w:ins w:id="115" w:author="Gundry, Rebekah" w:date="2018-10-06T12:12:00Z">
        <w:r w:rsidRPr="00814754">
          <w:rPr>
            <w:rFonts w:ascii="Helvetica Neue" w:eastAsia="Times New Roman" w:hAnsi="Helvetica Neue" w:cs="Times New Roman"/>
            <w:color w:val="2C3E50"/>
            <w:sz w:val="23"/>
            <w:szCs w:val="23"/>
          </w:rPr>
          <w:t xml:space="preserve"> </w:t>
        </w:r>
      </w:ins>
      <w:ins w:id="116" w:author="Gundry, Rebekah" w:date="2018-10-06T12:13:00Z">
        <w:r w:rsidRPr="00814754">
          <w:rPr>
            <w:rFonts w:ascii="Helvetica Neue" w:eastAsia="Times New Roman" w:hAnsi="Helvetica Neue" w:cs="Times New Roman"/>
            <w:color w:val="2C3E50"/>
            <w:sz w:val="23"/>
            <w:szCs w:val="23"/>
          </w:rPr>
          <w:t>present</w:t>
        </w:r>
      </w:ins>
      <w:ins w:id="117" w:author="Gundry, Rebekah" w:date="2018-10-06T12:12:00Z">
        <w:r w:rsidRPr="00814754">
          <w:rPr>
            <w:rFonts w:ascii="Helvetica Neue" w:eastAsia="Times New Roman" w:hAnsi="Helvetica Neue" w:cs="Times New Roman"/>
            <w:color w:val="2C3E50"/>
            <w:sz w:val="23"/>
            <w:szCs w:val="23"/>
          </w:rPr>
          <w:t xml:space="preserve"> at the cell surface</w:t>
        </w:r>
      </w:ins>
      <w:ins w:id="118" w:author="Gundry, Rebekah" w:date="2018-10-06T12:13:00Z">
        <w:r w:rsidRPr="00814754">
          <w:rPr>
            <w:rFonts w:ascii="Helvetica Neue" w:eastAsia="Times New Roman" w:hAnsi="Helvetica Neue" w:cs="Times New Roman"/>
            <w:color w:val="2C3E50"/>
            <w:sz w:val="23"/>
            <w:szCs w:val="23"/>
          </w:rPr>
          <w:t xml:space="preserve">. This </w:t>
        </w:r>
      </w:ins>
      <w:ins w:id="119" w:author="Gundry, Rebekah" w:date="2018-10-06T15:09:00Z">
        <w:r w:rsidR="00814754" w:rsidRPr="00814754">
          <w:rPr>
            <w:rFonts w:ascii="Helvetica Neue" w:eastAsia="Times New Roman" w:hAnsi="Helvetica Neue" w:cs="Times New Roman"/>
            <w:color w:val="2C3E50"/>
            <w:sz w:val="23"/>
            <w:szCs w:val="23"/>
            <w:rPrChange w:id="120" w:author="Gundry, Rebekah" w:date="2018-10-06T15:10:00Z">
              <w:rPr>
                <w:rFonts w:ascii="Helvetica Neue" w:eastAsia="Times New Roman" w:hAnsi="Helvetica Neue" w:cs="Times New Roman"/>
                <w:color w:val="2C3E50"/>
                <w:sz w:val="23"/>
                <w:szCs w:val="23"/>
                <w:highlight w:val="yellow"/>
              </w:rPr>
            </w:rPrChange>
          </w:rPr>
          <w:t>value is a sum</w:t>
        </w:r>
      </w:ins>
      <w:ins w:id="121" w:author="Gundry, Rebekah" w:date="2018-10-06T12:13:00Z">
        <w:r w:rsidRPr="00A8783C">
          <w:rPr>
            <w:rFonts w:ascii="Helvetica Neue" w:eastAsia="Times New Roman" w:hAnsi="Helvetica Neue" w:cs="Times New Roman"/>
            <w:color w:val="2C3E50"/>
            <w:sz w:val="23"/>
            <w:szCs w:val="23"/>
          </w:rPr>
          <w:t xml:space="preserve"> of the number of predictive datasets for which a pro</w:t>
        </w:r>
      </w:ins>
      <w:ins w:id="122" w:author="Gundry, Rebekah" w:date="2018-10-06T15:09:00Z">
        <w:r w:rsidR="00814754" w:rsidRPr="00814754">
          <w:rPr>
            <w:rFonts w:ascii="Helvetica Neue" w:eastAsia="Times New Roman" w:hAnsi="Helvetica Neue" w:cs="Times New Roman"/>
            <w:color w:val="2C3E50"/>
            <w:sz w:val="23"/>
            <w:szCs w:val="23"/>
            <w:rPrChange w:id="123" w:author="Gundry, Rebekah" w:date="2018-10-06T15:10:00Z">
              <w:rPr>
                <w:rFonts w:ascii="Helvetica Neue" w:eastAsia="Times New Roman" w:hAnsi="Helvetica Neue" w:cs="Times New Roman"/>
                <w:color w:val="2C3E50"/>
                <w:sz w:val="23"/>
                <w:szCs w:val="23"/>
                <w:highlight w:val="yellow"/>
              </w:rPr>
            </w:rPrChange>
          </w:rPr>
          <w:t xml:space="preserve">tein has been predicted to be localized </w:t>
        </w:r>
        <w:r w:rsidR="00814754" w:rsidRPr="00814754">
          <w:rPr>
            <w:rFonts w:ascii="Helvetica Neue" w:eastAsia="Times New Roman" w:hAnsi="Helvetica Neue" w:cs="Times New Roman"/>
            <w:color w:val="2C3E50"/>
            <w:sz w:val="23"/>
            <w:szCs w:val="23"/>
            <w:rPrChange w:id="124" w:author="Gundry, Rebekah" w:date="2018-10-06T15:10:00Z">
              <w:rPr>
                <w:rFonts w:ascii="Helvetica Neue" w:eastAsia="Times New Roman" w:hAnsi="Helvetica Neue" w:cs="Times New Roman"/>
                <w:color w:val="2C3E50"/>
                <w:sz w:val="23"/>
                <w:szCs w:val="23"/>
                <w:highlight w:val="yellow"/>
              </w:rPr>
            </w:rPrChange>
          </w:rPr>
          <w:lastRenderedPageBreak/>
          <w:t>to the cell surface</w:t>
        </w:r>
      </w:ins>
      <w:ins w:id="125" w:author="Gundry, Rebekah" w:date="2018-10-06T12:13:00Z">
        <w:r w:rsidRPr="00A8783C">
          <w:rPr>
            <w:rFonts w:ascii="Helvetica Neue" w:eastAsia="Times New Roman" w:hAnsi="Helvetica Neue" w:cs="Times New Roman"/>
            <w:color w:val="2C3E50"/>
            <w:sz w:val="23"/>
            <w:szCs w:val="23"/>
          </w:rPr>
          <w:t>.</w:t>
        </w:r>
      </w:ins>
      <w:ins w:id="126" w:author="Gundry, Rebekah" w:date="2018-10-06T15:10:00Z">
        <w:r w:rsidR="00814754" w:rsidRPr="00814754">
          <w:rPr>
            <w:rFonts w:ascii="Helvetica Neue" w:eastAsia="Times New Roman" w:hAnsi="Helvetica Neue" w:cs="Times New Roman"/>
            <w:color w:val="2C3E50"/>
            <w:sz w:val="23"/>
            <w:szCs w:val="23"/>
            <w:rPrChange w:id="127" w:author="Gundry, Rebekah" w:date="2018-10-06T15:10:00Z">
              <w:rPr>
                <w:rFonts w:ascii="Helvetica Neue" w:eastAsia="Times New Roman" w:hAnsi="Helvetica Neue" w:cs="Times New Roman"/>
                <w:color w:val="2C3E50"/>
                <w:sz w:val="23"/>
                <w:szCs w:val="23"/>
                <w:highlight w:val="yellow"/>
              </w:rPr>
            </w:rPrChange>
          </w:rPr>
          <w:t xml:space="preserve"> Scores range 0-4.</w:t>
        </w:r>
      </w:ins>
      <w:ins w:id="128" w:author="Gundry, Rebekah" w:date="2018-10-06T15:36:00Z">
        <w:r w:rsidR="008E2B5F">
          <w:rPr>
            <w:rFonts w:ascii="Helvetica Neue" w:eastAsia="Times New Roman" w:hAnsi="Helvetica Neue" w:cs="Times New Roman"/>
            <w:color w:val="2C3E50"/>
            <w:sz w:val="23"/>
            <w:szCs w:val="23"/>
          </w:rPr>
          <w:t xml:space="preserve"> For more details on the predictive datasets used, click </w:t>
        </w:r>
        <w:r w:rsidR="008E2B5F" w:rsidRPr="00101872">
          <w:rPr>
            <w:rFonts w:ascii="Helvetica Neue" w:eastAsia="Times New Roman" w:hAnsi="Helvetica Neue" w:cs="Times New Roman"/>
            <w:color w:val="18BC9C"/>
            <w:sz w:val="23"/>
            <w:szCs w:val="23"/>
            <w:rPrChange w:id="129" w:author="Gundry, Rebekah" w:date="2018-10-06T15:51:00Z">
              <w:rPr>
                <w:rFonts w:ascii="Helvetica Neue" w:eastAsia="Times New Roman" w:hAnsi="Helvetica Neue" w:cs="Times New Roman"/>
                <w:color w:val="2C3E50"/>
                <w:sz w:val="23"/>
                <w:szCs w:val="23"/>
              </w:rPr>
            </w:rPrChange>
          </w:rPr>
          <w:t>here</w:t>
        </w:r>
        <w:r w:rsidR="008E2B5F">
          <w:rPr>
            <w:rFonts w:ascii="Helvetica Neue" w:eastAsia="Times New Roman" w:hAnsi="Helvetica Neue" w:cs="Times New Roman"/>
            <w:color w:val="2C3E50"/>
            <w:sz w:val="23"/>
            <w:szCs w:val="23"/>
          </w:rPr>
          <w:t>.</w:t>
        </w:r>
      </w:ins>
    </w:p>
    <w:p w:rsidR="00BA444B" w:rsidRPr="00814754" w:rsidRDefault="00814754">
      <w:pPr>
        <w:pStyle w:val="ListParagraph"/>
        <w:numPr>
          <w:ilvl w:val="0"/>
          <w:numId w:val="2"/>
        </w:numPr>
        <w:spacing w:after="158"/>
        <w:rPr>
          <w:ins w:id="130" w:author="Gundry, Rebekah" w:date="2018-10-06T12:13:00Z"/>
          <w:rFonts w:ascii="Helvetica Neue" w:eastAsia="Times New Roman" w:hAnsi="Helvetica Neue" w:cs="Times New Roman"/>
          <w:color w:val="2C3E50"/>
          <w:sz w:val="23"/>
          <w:szCs w:val="23"/>
          <w:u w:val="single"/>
          <w:rPrChange w:id="131" w:author="Gundry, Rebekah" w:date="2018-10-06T15:10:00Z">
            <w:rPr>
              <w:ins w:id="132" w:author="Gundry, Rebekah" w:date="2018-10-06T12:13:00Z"/>
              <w:rFonts w:ascii="Helvetica Neue" w:eastAsia="Times New Roman" w:hAnsi="Helvetica Neue" w:cs="Times New Roman"/>
              <w:color w:val="2C3E50"/>
              <w:sz w:val="23"/>
              <w:szCs w:val="23"/>
            </w:rPr>
          </w:rPrChange>
        </w:rPr>
        <w:pPrChange w:id="133" w:author="Gundry, Rebekah" w:date="2018-10-06T12:09:00Z">
          <w:pPr>
            <w:spacing w:after="158"/>
          </w:pPr>
        </w:pPrChange>
      </w:pPr>
      <w:ins w:id="134" w:author="Gundry, Rebekah" w:date="2018-10-06T15:02:00Z">
        <w:r w:rsidRPr="00814754">
          <w:rPr>
            <w:rFonts w:ascii="Helvetica Neue" w:eastAsia="Times New Roman" w:hAnsi="Helvetica Neue" w:cs="Times New Roman"/>
            <w:color w:val="2C3E50"/>
            <w:sz w:val="23"/>
            <w:szCs w:val="23"/>
            <w:u w:val="single"/>
            <w:rPrChange w:id="135" w:author="Gundry, Rebekah" w:date="2018-10-06T15:10:00Z">
              <w:rPr>
                <w:rFonts w:ascii="Helvetica Neue" w:eastAsia="Times New Roman" w:hAnsi="Helvetica Neue" w:cs="Times New Roman"/>
                <w:color w:val="2C3E50"/>
                <w:sz w:val="23"/>
                <w:szCs w:val="23"/>
              </w:rPr>
            </w:rPrChange>
          </w:rPr>
          <w:t>Distribution Score.</w:t>
        </w:r>
      </w:ins>
      <w:ins w:id="136" w:author="Gundry, Rebekah" w:date="2018-10-06T15:04:00Z">
        <w:r w:rsidRPr="00814754">
          <w:rPr>
            <w:rFonts w:ascii="Helvetica Neue" w:eastAsia="Times New Roman" w:hAnsi="Helvetica Neue" w:cs="Times New Roman"/>
            <w:color w:val="2C3E50"/>
            <w:sz w:val="23"/>
            <w:szCs w:val="23"/>
            <w:rPrChange w:id="137" w:author="Gundry, Rebekah" w:date="2018-10-06T15:10:00Z">
              <w:rPr>
                <w:rFonts w:ascii="Helvetica Neue" w:eastAsia="Times New Roman" w:hAnsi="Helvetica Neue" w:cs="Times New Roman"/>
                <w:color w:val="2C3E50"/>
                <w:sz w:val="23"/>
                <w:szCs w:val="23"/>
                <w:u w:val="single"/>
              </w:rPr>
            </w:rPrChange>
          </w:rPr>
          <w:t xml:space="preserve"> A measure of how </w:t>
        </w:r>
      </w:ins>
      <w:ins w:id="138" w:author="Gundry, Rebekah" w:date="2018-10-06T15:12:00Z">
        <w:r>
          <w:rPr>
            <w:rFonts w:ascii="Helvetica Neue" w:eastAsia="Times New Roman" w:hAnsi="Helvetica Neue" w:cs="Times New Roman"/>
            <w:color w:val="2C3E50"/>
            <w:sz w:val="23"/>
            <w:szCs w:val="23"/>
          </w:rPr>
          <w:t>evenly</w:t>
        </w:r>
      </w:ins>
      <w:ins w:id="139" w:author="Gundry, Rebekah" w:date="2018-10-06T15:13:00Z">
        <w:r>
          <w:rPr>
            <w:rFonts w:ascii="Helvetica Neue" w:eastAsia="Times New Roman" w:hAnsi="Helvetica Neue" w:cs="Times New Roman"/>
            <w:color w:val="2C3E50"/>
            <w:sz w:val="23"/>
            <w:szCs w:val="23"/>
          </w:rPr>
          <w:t xml:space="preserve"> or unevenly</w:t>
        </w:r>
      </w:ins>
      <w:ins w:id="140" w:author="Gundry, Rebekah" w:date="2018-10-06T15:12:00Z">
        <w:r>
          <w:rPr>
            <w:rFonts w:ascii="Helvetica Neue" w:eastAsia="Times New Roman" w:hAnsi="Helvetica Neue" w:cs="Times New Roman"/>
            <w:color w:val="2C3E50"/>
            <w:sz w:val="23"/>
            <w:szCs w:val="23"/>
          </w:rPr>
          <w:t xml:space="preserve"> distributed a protein is among multiple samples within a comparison dataset. </w:t>
        </w:r>
      </w:ins>
      <w:ins w:id="141" w:author="Gundry, Rebekah" w:date="2018-10-06T15:13:00Z">
        <w:r>
          <w:rPr>
            <w:rFonts w:ascii="Helvetica Neue" w:eastAsia="Times New Roman" w:hAnsi="Helvetica Neue" w:cs="Times New Roman"/>
            <w:color w:val="2C3E50"/>
            <w:sz w:val="23"/>
            <w:szCs w:val="23"/>
          </w:rPr>
          <w:t>It is b</w:t>
        </w:r>
      </w:ins>
      <w:ins w:id="142" w:author="Gundry, Rebekah" w:date="2018-10-06T15:12:00Z">
        <w:r>
          <w:rPr>
            <w:rFonts w:ascii="Helvetica Neue" w:eastAsia="Times New Roman" w:hAnsi="Helvetica Neue" w:cs="Times New Roman"/>
            <w:color w:val="2C3E50"/>
            <w:sz w:val="23"/>
            <w:szCs w:val="23"/>
          </w:rPr>
          <w:t xml:space="preserve">ased on the </w:t>
        </w:r>
      </w:ins>
      <w:ins w:id="143" w:author="Gundry, Rebekah" w:date="2018-10-06T15:13:00Z">
        <w:r>
          <w:rPr>
            <w:rFonts w:ascii="Helvetica Neue" w:eastAsia="Times New Roman" w:hAnsi="Helvetica Neue" w:cs="Times New Roman"/>
            <w:color w:val="2C3E50"/>
            <w:sz w:val="23"/>
            <w:szCs w:val="23"/>
          </w:rPr>
          <w:t xml:space="preserve">Gini coefficient for calculating </w:t>
        </w:r>
      </w:ins>
      <w:ins w:id="144" w:author="Gundry, Rebekah" w:date="2018-10-06T15:19:00Z">
        <w:r w:rsidR="00AB2BEF">
          <w:rPr>
            <w:rFonts w:ascii="Helvetica Neue" w:eastAsia="Times New Roman" w:hAnsi="Helvetica Neue" w:cs="Times New Roman"/>
            <w:color w:val="2C3E50"/>
            <w:sz w:val="23"/>
            <w:szCs w:val="23"/>
          </w:rPr>
          <w:t>statistical dispersion of values</w:t>
        </w:r>
      </w:ins>
      <w:ins w:id="145" w:author="Gundry, Rebekah" w:date="2018-10-06T15:14:00Z">
        <w:r w:rsidR="00AB2BEF">
          <w:rPr>
            <w:rFonts w:ascii="Helvetica Neue" w:eastAsia="Times New Roman" w:hAnsi="Helvetica Neue" w:cs="Times New Roman"/>
            <w:color w:val="2C3E50"/>
            <w:sz w:val="23"/>
            <w:szCs w:val="23"/>
          </w:rPr>
          <w:t>.</w:t>
        </w:r>
      </w:ins>
      <w:ins w:id="146" w:author="Gundry, Rebekah" w:date="2018-10-06T15:18:00Z">
        <w:r w:rsidR="00AB2BEF" w:rsidRPr="00AB2BEF">
          <w:rPr>
            <w:rFonts w:ascii="Helvetica Neue" w:eastAsia="Times New Roman" w:hAnsi="Helvetica Neue" w:cs="Times New Roman"/>
            <w:color w:val="2C3E50"/>
            <w:sz w:val="23"/>
            <w:szCs w:val="23"/>
          </w:rPr>
          <w:t xml:space="preserve"> </w:t>
        </w:r>
        <w:r w:rsidR="00AB2BEF">
          <w:rPr>
            <w:rFonts w:ascii="Helvetica Neue" w:eastAsia="Times New Roman" w:hAnsi="Helvetica Neue" w:cs="Times New Roman"/>
            <w:color w:val="2C3E50"/>
            <w:sz w:val="23"/>
            <w:szCs w:val="23"/>
          </w:rPr>
          <w:t xml:space="preserve">Scores range </w:t>
        </w:r>
      </w:ins>
      <w:ins w:id="147" w:author="Admin" w:date="2018-10-08T10:54:00Z">
        <w:r w:rsidR="00852E59">
          <w:rPr>
            <w:rFonts w:ascii="Helvetica Neue" w:eastAsia="Times New Roman" w:hAnsi="Helvetica Neue" w:cs="Times New Roman"/>
            <w:color w:val="2C3E50"/>
            <w:sz w:val="23"/>
            <w:szCs w:val="23"/>
          </w:rPr>
          <w:t xml:space="preserve">0 </w:t>
        </w:r>
      </w:ins>
      <w:ins w:id="148" w:author="Admin" w:date="2018-10-08T10:55:00Z">
        <w:r w:rsidR="00852E59">
          <w:rPr>
            <w:rFonts w:ascii="Helvetica Neue" w:eastAsia="Times New Roman" w:hAnsi="Helvetica Neue" w:cs="Times New Roman"/>
            <w:color w:val="2C3E50"/>
            <w:sz w:val="23"/>
            <w:szCs w:val="23"/>
          </w:rPr>
          <w:t>–</w:t>
        </w:r>
      </w:ins>
      <w:ins w:id="149" w:author="Admin" w:date="2018-10-08T10:54:00Z">
        <w:r w:rsidR="00852E59">
          <w:rPr>
            <w:rFonts w:ascii="Helvetica Neue" w:eastAsia="Times New Roman" w:hAnsi="Helvetica Neue" w:cs="Times New Roman"/>
            <w:color w:val="2C3E50"/>
            <w:sz w:val="23"/>
            <w:szCs w:val="23"/>
          </w:rPr>
          <w:t xml:space="preserve"> 1/</w:t>
        </w:r>
      </w:ins>
      <w:ins w:id="150" w:author="Admin" w:date="2018-10-08T10:55:00Z">
        <w:r w:rsidR="00852E59">
          <w:rPr>
            <w:rFonts w:ascii="Helvetica Neue" w:eastAsia="Times New Roman" w:hAnsi="Helvetica Neue" w:cs="Times New Roman"/>
            <w:color w:val="2C3E50"/>
            <w:sz w:val="23"/>
            <w:szCs w:val="23"/>
          </w:rPr>
          <w:t>(1-N)</w:t>
        </w:r>
      </w:ins>
      <w:ins w:id="151" w:author="Gundry, Rebekah" w:date="2018-10-06T15:18:00Z">
        <w:del w:id="152" w:author="Admin" w:date="2018-10-08T10:54:00Z">
          <w:r w:rsidR="00AB2BEF" w:rsidRPr="00D11B5F" w:rsidDel="00852E59">
            <w:rPr>
              <w:rFonts w:ascii="Helvetica Neue" w:eastAsia="Times New Roman" w:hAnsi="Helvetica Neue" w:cs="Times New Roman"/>
              <w:color w:val="2C3E50"/>
              <w:sz w:val="23"/>
              <w:szCs w:val="23"/>
              <w:highlight w:val="yellow"/>
            </w:rPr>
            <w:delText>X</w:delText>
          </w:r>
        </w:del>
        <w:r w:rsidR="00AB2BEF" w:rsidRPr="00D11B5F">
          <w:rPr>
            <w:rFonts w:ascii="Helvetica Neue" w:eastAsia="Times New Roman" w:hAnsi="Helvetica Neue" w:cs="Times New Roman"/>
            <w:color w:val="2C3E50"/>
            <w:sz w:val="23"/>
            <w:szCs w:val="23"/>
            <w:highlight w:val="yellow"/>
          </w:rPr>
          <w:t>.</w:t>
        </w:r>
      </w:ins>
    </w:p>
    <w:p w:rsidR="00BA444B" w:rsidRDefault="003A07FD">
      <w:pPr>
        <w:pStyle w:val="ListParagraph"/>
        <w:numPr>
          <w:ilvl w:val="0"/>
          <w:numId w:val="2"/>
        </w:numPr>
        <w:spacing w:after="158"/>
        <w:rPr>
          <w:ins w:id="153" w:author="Gundry, Rebekah" w:date="2018-10-06T12:12:00Z"/>
          <w:rFonts w:ascii="Helvetica Neue" w:eastAsia="Times New Roman" w:hAnsi="Helvetica Neue" w:cs="Times New Roman"/>
          <w:color w:val="2C3E50"/>
          <w:sz w:val="23"/>
          <w:szCs w:val="23"/>
        </w:rPr>
        <w:pPrChange w:id="154" w:author="Gundry, Rebekah" w:date="2018-10-06T12:09:00Z">
          <w:pPr>
            <w:spacing w:after="158"/>
          </w:pPr>
        </w:pPrChange>
      </w:pPr>
      <w:ins w:id="155" w:author="Gundry, Rebekah" w:date="2018-10-06T16:28:00Z">
        <w:r>
          <w:rPr>
            <w:rFonts w:ascii="Helvetica Neue" w:eastAsia="Times New Roman" w:hAnsi="Helvetica Neue" w:cs="Times New Roman"/>
            <w:color w:val="2C3E50"/>
            <w:sz w:val="23"/>
            <w:szCs w:val="23"/>
            <w:u w:val="single"/>
          </w:rPr>
          <w:t>Signal Strength</w:t>
        </w:r>
      </w:ins>
      <w:ins w:id="156" w:author="Gundry, Rebekah" w:date="2018-10-06T15:02:00Z">
        <w:r w:rsidR="00814754" w:rsidRPr="00814754">
          <w:rPr>
            <w:rFonts w:ascii="Helvetica Neue" w:eastAsia="Times New Roman" w:hAnsi="Helvetica Neue" w:cs="Times New Roman"/>
            <w:color w:val="2C3E50"/>
            <w:sz w:val="23"/>
            <w:szCs w:val="23"/>
            <w:u w:val="single"/>
            <w:rPrChange w:id="157" w:author="Gundry, Rebekah" w:date="2018-10-06T15:10:00Z">
              <w:rPr>
                <w:rFonts w:ascii="Helvetica Neue" w:eastAsia="Times New Roman" w:hAnsi="Helvetica Neue" w:cs="Times New Roman"/>
                <w:color w:val="2C3E50"/>
                <w:sz w:val="23"/>
                <w:szCs w:val="23"/>
              </w:rPr>
            </w:rPrChange>
          </w:rPr>
          <w:t>.</w:t>
        </w:r>
        <w:r w:rsidR="00814754" w:rsidRPr="00A8783C">
          <w:rPr>
            <w:rFonts w:ascii="Helvetica Neue" w:eastAsia="Times New Roman" w:hAnsi="Helvetica Neue" w:cs="Times New Roman"/>
            <w:color w:val="2C3E50"/>
            <w:sz w:val="23"/>
            <w:szCs w:val="23"/>
          </w:rPr>
          <w:t xml:space="preserve"> </w:t>
        </w:r>
      </w:ins>
      <w:ins w:id="158" w:author="Gundry, Rebekah" w:date="2018-10-06T15:14:00Z">
        <w:r w:rsidR="00AB2BEF">
          <w:rPr>
            <w:rFonts w:ascii="Helvetica Neue" w:eastAsia="Times New Roman" w:hAnsi="Helvetica Neue" w:cs="Times New Roman"/>
            <w:color w:val="2C3E50"/>
            <w:sz w:val="23"/>
            <w:szCs w:val="23"/>
          </w:rPr>
          <w:t xml:space="preserve">An approximate measure of </w:t>
        </w:r>
      </w:ins>
      <w:ins w:id="159" w:author="Gundry, Rebekah" w:date="2018-10-06T15:16:00Z">
        <w:r w:rsidR="00AB2BEF">
          <w:rPr>
            <w:rFonts w:ascii="Helvetica Neue" w:eastAsia="Times New Roman" w:hAnsi="Helvetica Neue" w:cs="Times New Roman"/>
            <w:color w:val="2C3E50"/>
            <w:sz w:val="23"/>
            <w:szCs w:val="23"/>
          </w:rPr>
          <w:t>protein abundance</w:t>
        </w:r>
      </w:ins>
      <w:ins w:id="160" w:author="Gundry, Rebekah" w:date="2018-10-06T15:14:00Z">
        <w:r w:rsidR="00AB2BEF">
          <w:rPr>
            <w:rFonts w:ascii="Helvetica Neue" w:eastAsia="Times New Roman" w:hAnsi="Helvetica Neue" w:cs="Times New Roman"/>
            <w:color w:val="2C3E50"/>
            <w:sz w:val="23"/>
            <w:szCs w:val="23"/>
          </w:rPr>
          <w:t xml:space="preserve"> for cell types in which </w:t>
        </w:r>
      </w:ins>
      <w:ins w:id="161" w:author="Gundry, Rebekah" w:date="2018-10-06T15:16:00Z">
        <w:r w:rsidR="00AB2BEF">
          <w:rPr>
            <w:rFonts w:ascii="Helvetica Neue" w:eastAsia="Times New Roman" w:hAnsi="Helvetica Neue" w:cs="Times New Roman"/>
            <w:color w:val="2C3E50"/>
            <w:sz w:val="23"/>
            <w:szCs w:val="23"/>
          </w:rPr>
          <w:t>a protein</w:t>
        </w:r>
      </w:ins>
      <w:ins w:id="162" w:author="Gundry, Rebekah" w:date="2018-10-06T15:14:00Z">
        <w:r w:rsidR="00AB2BEF">
          <w:rPr>
            <w:rFonts w:ascii="Helvetica Neue" w:eastAsia="Times New Roman" w:hAnsi="Helvetica Neue" w:cs="Times New Roman"/>
            <w:color w:val="2C3E50"/>
            <w:sz w:val="23"/>
            <w:szCs w:val="23"/>
          </w:rPr>
          <w:t xml:space="preserve"> is observed. </w:t>
        </w:r>
      </w:ins>
      <w:ins w:id="163" w:author="Gundry, Rebekah" w:date="2018-10-06T15:17:00Z">
        <w:r w:rsidR="00AB2BEF">
          <w:rPr>
            <w:rFonts w:ascii="Helvetica Neue" w:eastAsia="Times New Roman" w:hAnsi="Helvetica Neue" w:cs="Times New Roman"/>
            <w:color w:val="2C3E50"/>
            <w:sz w:val="23"/>
            <w:szCs w:val="23"/>
          </w:rPr>
          <w:t>P</w:t>
        </w:r>
      </w:ins>
      <w:ins w:id="164" w:author="Gundry, Rebekah" w:date="2018-10-06T15:16:00Z">
        <w:r w:rsidR="00AB2BEF">
          <w:rPr>
            <w:rFonts w:ascii="Helvetica Neue" w:eastAsia="Times New Roman" w:hAnsi="Helvetica Neue" w:cs="Times New Roman"/>
            <w:color w:val="2C3E50"/>
            <w:sz w:val="23"/>
            <w:szCs w:val="23"/>
          </w:rPr>
          <w:t>roteins at the lower limit of detection are of lower priority than those with</w:t>
        </w:r>
      </w:ins>
      <w:ins w:id="165" w:author="Gundry, Rebekah" w:date="2018-10-06T15:17:00Z">
        <w:r w:rsidR="00AB2BEF">
          <w:rPr>
            <w:rFonts w:ascii="Helvetica Neue" w:eastAsia="Times New Roman" w:hAnsi="Helvetica Neue" w:cs="Times New Roman"/>
            <w:color w:val="2C3E50"/>
            <w:sz w:val="23"/>
            <w:szCs w:val="23"/>
          </w:rPr>
          <w:t xml:space="preserve"> more observations, </w:t>
        </w:r>
      </w:ins>
      <w:ins w:id="166" w:author="Gundry, Rebekah" w:date="2018-10-06T15:37:00Z">
        <w:r w:rsidR="008E2B5F">
          <w:rPr>
            <w:rFonts w:ascii="Helvetica Neue" w:eastAsia="Times New Roman" w:hAnsi="Helvetica Neue" w:cs="Times New Roman"/>
            <w:color w:val="2C3E50"/>
            <w:sz w:val="23"/>
            <w:szCs w:val="23"/>
          </w:rPr>
          <w:t>because it is expected that those of higher abundance will practically serve as</w:t>
        </w:r>
      </w:ins>
      <w:ins w:id="167" w:author="Gundry, Rebekah" w:date="2018-10-06T15:17:00Z">
        <w:r w:rsidR="00AB2BEF">
          <w:rPr>
            <w:rFonts w:ascii="Helvetica Neue" w:eastAsia="Times New Roman" w:hAnsi="Helvetica Neue" w:cs="Times New Roman"/>
            <w:color w:val="2C3E50"/>
            <w:sz w:val="23"/>
            <w:szCs w:val="23"/>
          </w:rPr>
          <w:t xml:space="preserve"> </w:t>
        </w:r>
      </w:ins>
      <w:ins w:id="168" w:author="Gundry, Rebekah" w:date="2018-10-06T15:45:00Z">
        <w:r w:rsidR="00A8783C">
          <w:rPr>
            <w:rFonts w:ascii="Helvetica Neue" w:eastAsia="Times New Roman" w:hAnsi="Helvetica Neue" w:cs="Times New Roman"/>
            <w:color w:val="2C3E50"/>
            <w:sz w:val="23"/>
            <w:szCs w:val="23"/>
          </w:rPr>
          <w:t xml:space="preserve">more accessible markers for downstream technologies. </w:t>
        </w:r>
      </w:ins>
      <w:ins w:id="169" w:author="Gundry, Rebekah" w:date="2018-10-06T15:18:00Z">
        <w:r w:rsidR="00AB2BEF">
          <w:rPr>
            <w:rFonts w:ascii="Helvetica Neue" w:eastAsia="Times New Roman" w:hAnsi="Helvetica Neue" w:cs="Times New Roman"/>
            <w:color w:val="2C3E50"/>
            <w:sz w:val="23"/>
            <w:szCs w:val="23"/>
          </w:rPr>
          <w:t xml:space="preserve">Scores </w:t>
        </w:r>
      </w:ins>
      <w:ins w:id="170" w:author="Admin" w:date="2018-10-08T10:56:00Z">
        <w:r w:rsidR="00852E59">
          <w:rPr>
            <w:rFonts w:ascii="Helvetica Neue" w:eastAsia="Times New Roman" w:hAnsi="Helvetica Neue" w:cs="Times New Roman"/>
            <w:color w:val="2C3E50"/>
            <w:sz w:val="23"/>
            <w:szCs w:val="23"/>
          </w:rPr>
          <w:t xml:space="preserve">typically </w:t>
        </w:r>
      </w:ins>
      <w:ins w:id="171" w:author="Gundry, Rebekah" w:date="2018-10-06T15:18:00Z">
        <w:r w:rsidR="00AB2BEF">
          <w:rPr>
            <w:rFonts w:ascii="Helvetica Neue" w:eastAsia="Times New Roman" w:hAnsi="Helvetica Neue" w:cs="Times New Roman"/>
            <w:color w:val="2C3E50"/>
            <w:sz w:val="23"/>
            <w:szCs w:val="23"/>
          </w:rPr>
          <w:t>range</w:t>
        </w:r>
      </w:ins>
      <w:ins w:id="172" w:author="Admin" w:date="2018-10-08T10:56:00Z">
        <w:r w:rsidR="00852E59">
          <w:rPr>
            <w:rFonts w:ascii="Helvetica Neue" w:eastAsia="Times New Roman" w:hAnsi="Helvetica Neue" w:cs="Times New Roman"/>
            <w:color w:val="2C3E50"/>
            <w:sz w:val="23"/>
            <w:szCs w:val="23"/>
          </w:rPr>
          <w:t xml:space="preserve"> 0 - 4</w:t>
        </w:r>
      </w:ins>
      <w:bookmarkStart w:id="173" w:name="_GoBack"/>
      <w:bookmarkEnd w:id="173"/>
      <w:ins w:id="174" w:author="Gundry, Rebekah" w:date="2018-10-06T15:18:00Z">
        <w:r w:rsidR="00AB2BEF">
          <w:rPr>
            <w:rFonts w:ascii="Helvetica Neue" w:eastAsia="Times New Roman" w:hAnsi="Helvetica Neue" w:cs="Times New Roman"/>
            <w:color w:val="2C3E50"/>
            <w:sz w:val="23"/>
            <w:szCs w:val="23"/>
          </w:rPr>
          <w:t xml:space="preserve"> </w:t>
        </w:r>
        <w:del w:id="175" w:author="Admin" w:date="2018-10-08T10:55:00Z">
          <w:r w:rsidR="00AB2BEF" w:rsidRPr="00D11B5F" w:rsidDel="00852E59">
            <w:rPr>
              <w:rFonts w:ascii="Helvetica Neue" w:eastAsia="Times New Roman" w:hAnsi="Helvetica Neue" w:cs="Times New Roman"/>
              <w:color w:val="2C3E50"/>
              <w:sz w:val="23"/>
              <w:szCs w:val="23"/>
              <w:highlight w:val="yellow"/>
            </w:rPr>
            <w:delText>X</w:delText>
          </w:r>
        </w:del>
        <w:r w:rsidR="00AB2BEF" w:rsidRPr="00D11B5F">
          <w:rPr>
            <w:rFonts w:ascii="Helvetica Neue" w:eastAsia="Times New Roman" w:hAnsi="Helvetica Neue" w:cs="Times New Roman"/>
            <w:color w:val="2C3E50"/>
            <w:sz w:val="23"/>
            <w:szCs w:val="23"/>
            <w:highlight w:val="yellow"/>
          </w:rPr>
          <w:t>.</w:t>
        </w:r>
      </w:ins>
      <w:del w:id="176" w:author="Gundry, Rebekah" w:date="2018-10-06T11:38:00Z">
        <w:r w:rsidR="00600A97" w:rsidRPr="00814754" w:rsidDel="00D815E7">
          <w:rPr>
            <w:rFonts w:ascii="Helvetica Neue" w:eastAsia="Times New Roman" w:hAnsi="Helvetica Neue" w:cs="Times New Roman"/>
            <w:color w:val="2C3E50"/>
            <w:sz w:val="23"/>
            <w:szCs w:val="23"/>
            <w:rPrChange w:id="177" w:author="Gundry, Rebekah" w:date="2018-10-06T15:10:00Z">
              <w:rPr/>
            </w:rPrChange>
          </w:rPr>
          <w:delText xml:space="preserve">SurfaceGenie accepts a csv file upload of proteins identified in a set of samples </w:delText>
        </w:r>
      </w:del>
      <w:del w:id="178" w:author="Gundry, Rebekah" w:date="2018-10-06T12:13:00Z">
        <w:r w:rsidR="00600A97" w:rsidRPr="00814754" w:rsidDel="00BA444B">
          <w:rPr>
            <w:rFonts w:ascii="Helvetica Neue" w:eastAsia="Times New Roman" w:hAnsi="Helvetica Neue" w:cs="Times New Roman"/>
            <w:color w:val="2C3E50"/>
            <w:sz w:val="23"/>
            <w:szCs w:val="23"/>
            <w:rPrChange w:id="179" w:author="Gundry, Rebekah" w:date="2018-10-06T15:10:00Z">
              <w:rPr/>
            </w:rPrChange>
          </w:rPr>
          <w:delText>and then returns a score for each protein indicative of its usefulness as a marker for a particular sample it appears in. SurfaceGenie was originally developed as a tool for scoring</w:delText>
        </w:r>
      </w:del>
      <w:del w:id="180" w:author="Gundry, Rebekah" w:date="2018-10-06T12:14:00Z">
        <w:r w:rsidR="00600A97" w:rsidRPr="00814754" w:rsidDel="00BA444B">
          <w:rPr>
            <w:rFonts w:ascii="Helvetica Neue" w:eastAsia="Times New Roman" w:hAnsi="Helvetica Neue" w:cs="Times New Roman"/>
            <w:color w:val="2C3E50"/>
            <w:sz w:val="23"/>
            <w:szCs w:val="23"/>
            <w:rPrChange w:id="181" w:author="Gundry, Rebekah" w:date="2018-10-06T15:10:00Z">
              <w:rPr/>
            </w:rPrChange>
          </w:rPr>
          <w:delText xml:space="preserve"> </w:delText>
        </w:r>
      </w:del>
      <w:del w:id="182" w:author="Gundry, Rebekah" w:date="2018-10-06T15:14:00Z">
        <w:r w:rsidR="00600A97" w:rsidRPr="00814754" w:rsidDel="00AB2BEF">
          <w:rPr>
            <w:rFonts w:ascii="Helvetica Neue" w:eastAsia="Times New Roman" w:hAnsi="Helvetica Neue" w:cs="Times New Roman"/>
            <w:color w:val="2C3E50"/>
            <w:sz w:val="23"/>
            <w:szCs w:val="23"/>
            <w:rPrChange w:id="183" w:author="Gundry, Rebekah" w:date="2018-10-06T15:10:00Z">
              <w:rPr/>
            </w:rPrChange>
          </w:rPr>
          <w:delText>proteins as cell surface markers using peptide spectral match numbers obta</w:delText>
        </w:r>
        <w:r w:rsidR="00600A97" w:rsidRPr="00F84D04" w:rsidDel="00AB2BEF">
          <w:rPr>
            <w:rFonts w:ascii="Helvetica Neue" w:eastAsia="Times New Roman" w:hAnsi="Helvetica Neue" w:cs="Times New Roman"/>
            <w:color w:val="2C3E50"/>
            <w:sz w:val="23"/>
            <w:szCs w:val="23"/>
            <w:rPrChange w:id="184" w:author="Gundry, Rebekah" w:date="2018-10-06T12:09:00Z">
              <w:rPr/>
            </w:rPrChange>
          </w:rPr>
          <w:delText>ined from searched mass spectrometry data. To this end, each protein is matched with a S</w:delText>
        </w:r>
      </w:del>
      <w:del w:id="185" w:author="Gundry, Rebekah" w:date="2018-10-06T12:12:00Z">
        <w:r w:rsidR="00600A97" w:rsidRPr="00F84D04" w:rsidDel="00BA444B">
          <w:rPr>
            <w:rFonts w:ascii="Helvetica Neue" w:eastAsia="Times New Roman" w:hAnsi="Helvetica Neue" w:cs="Times New Roman"/>
            <w:color w:val="2C3E50"/>
            <w:sz w:val="23"/>
            <w:szCs w:val="23"/>
            <w:rPrChange w:id="186" w:author="Gundry, Rebekah" w:date="2018-10-06T12:09:00Z">
              <w:rPr/>
            </w:rPrChange>
          </w:rPr>
          <w:delText>urface Protein Concensus (SPC) score which is a measure of the liklihood that a particular protein will be found at the cell surface</w:delText>
        </w:r>
      </w:del>
      <w:del w:id="187" w:author="Gundry, Rebekah" w:date="2018-10-06T15:14:00Z">
        <w:r w:rsidR="00600A97" w:rsidRPr="00F84D04" w:rsidDel="00AB2BEF">
          <w:rPr>
            <w:rFonts w:ascii="Helvetica Neue" w:eastAsia="Times New Roman" w:hAnsi="Helvetica Neue" w:cs="Times New Roman"/>
            <w:color w:val="2C3E50"/>
            <w:sz w:val="23"/>
            <w:szCs w:val="23"/>
            <w:rPrChange w:id="188" w:author="Gundry, Rebekah" w:date="2018-10-06T12:09:00Z">
              <w:rPr/>
            </w:rPrChange>
          </w:rPr>
          <w:delText xml:space="preserve">. </w:delText>
        </w:r>
      </w:del>
    </w:p>
    <w:p w:rsidR="00AA254E" w:rsidRDefault="00600A97" w:rsidP="00A8783C">
      <w:pPr>
        <w:spacing w:after="158"/>
        <w:rPr>
          <w:ins w:id="189" w:author="Gundry, Rebekah" w:date="2018-10-06T12:14:00Z"/>
          <w:rFonts w:ascii="Helvetica Neue" w:eastAsia="Times New Roman" w:hAnsi="Helvetica Neue" w:cs="Times New Roman"/>
          <w:i/>
          <w:color w:val="2C3E50"/>
          <w:sz w:val="23"/>
          <w:szCs w:val="23"/>
        </w:rPr>
      </w:pPr>
      <w:moveFromRangeStart w:id="190" w:author="Gundry, Rebekah" w:date="2018-10-06T12:09:00Z" w:name="move526591114"/>
      <w:moveFrom w:id="191" w:author="Gundry, Rebekah" w:date="2018-10-06T12:09:00Z">
        <w:r w:rsidRPr="00BA444B" w:rsidDel="00F84D04">
          <w:rPr>
            <w:rFonts w:ascii="Helvetica Neue" w:eastAsia="Times New Roman" w:hAnsi="Helvetica Neue" w:cs="Times New Roman"/>
            <w:i/>
            <w:color w:val="2C3E50"/>
            <w:sz w:val="23"/>
            <w:szCs w:val="23"/>
            <w:rPrChange w:id="192" w:author="Gundry, Rebekah" w:date="2018-10-06T12:12:00Z">
              <w:rPr/>
            </w:rPrChange>
          </w:rPr>
          <w:t>This score is then weighed in to the calculation of the Genie Score. This is the default setting, however, if you wish to ignore the SPC score you may do so. Alternatively, if you are only interested in retrieving SPC scores for your proteins of interest we provide this option as described below in 'SPC Score Lookup'.</w:t>
        </w:r>
      </w:moveFrom>
      <w:moveFromRangeEnd w:id="190"/>
      <w:ins w:id="193" w:author="Gundry, Rebekah" w:date="2018-10-06T11:34:00Z">
        <w:r w:rsidR="00AA254E" w:rsidRPr="00BA444B">
          <w:rPr>
            <w:rFonts w:ascii="Helvetica Neue" w:eastAsia="Times New Roman" w:hAnsi="Helvetica Neue" w:cs="Times New Roman"/>
            <w:i/>
            <w:color w:val="2C3E50"/>
            <w:sz w:val="23"/>
            <w:szCs w:val="23"/>
            <w:rPrChange w:id="194" w:author="Gundry, Rebekah" w:date="2018-10-06T12:12:00Z">
              <w:rPr>
                <w:rFonts w:ascii="Helvetica Neue" w:eastAsia="Times New Roman" w:hAnsi="Helvetica Neue" w:cs="Times New Roman"/>
                <w:color w:val="2C3E50"/>
                <w:sz w:val="23"/>
                <w:szCs w:val="23"/>
              </w:rPr>
            </w:rPrChange>
          </w:rPr>
          <w:t>Output:</w:t>
        </w:r>
      </w:ins>
    </w:p>
    <w:p w:rsidR="006A6EA8" w:rsidRDefault="006A6EA8" w:rsidP="00BA444B">
      <w:pPr>
        <w:numPr>
          <w:ilvl w:val="0"/>
          <w:numId w:val="1"/>
        </w:numPr>
        <w:spacing w:before="100" w:beforeAutospacing="1" w:after="100" w:afterAutospacing="1"/>
        <w:rPr>
          <w:ins w:id="195" w:author="Gundry, Rebekah" w:date="2018-10-06T16:30:00Z"/>
          <w:rFonts w:ascii="Helvetica Neue" w:eastAsia="Times New Roman" w:hAnsi="Helvetica Neue" w:cs="Times New Roman"/>
          <w:color w:val="2C3E50"/>
          <w:sz w:val="23"/>
          <w:szCs w:val="23"/>
        </w:rPr>
      </w:pPr>
      <w:proofErr w:type="spellStart"/>
      <w:ins w:id="196" w:author="Gundry, Rebekah" w:date="2018-10-06T12:22:00Z">
        <w:r>
          <w:rPr>
            <w:rFonts w:ascii="Helvetica Neue" w:eastAsia="Times New Roman" w:hAnsi="Helvetica Neue" w:cs="Times New Roman"/>
            <w:color w:val="2C3E50"/>
            <w:sz w:val="23"/>
            <w:szCs w:val="23"/>
          </w:rPr>
          <w:t>SurfaceGenie</w:t>
        </w:r>
        <w:proofErr w:type="spellEnd"/>
        <w:r>
          <w:rPr>
            <w:rFonts w:ascii="Helvetica Neue" w:eastAsia="Times New Roman" w:hAnsi="Helvetica Neue" w:cs="Times New Roman"/>
            <w:color w:val="2C3E50"/>
            <w:sz w:val="23"/>
            <w:szCs w:val="23"/>
          </w:rPr>
          <w:t xml:space="preserve"> Plot</w:t>
        </w:r>
      </w:ins>
      <w:ins w:id="197" w:author="Gundry, Rebekah" w:date="2018-10-06T15:22:00Z">
        <w:r w:rsidR="00AB2BEF">
          <w:rPr>
            <w:rFonts w:ascii="Helvetica Neue" w:eastAsia="Times New Roman" w:hAnsi="Helvetica Neue" w:cs="Times New Roman"/>
            <w:color w:val="2C3E50"/>
            <w:sz w:val="23"/>
            <w:szCs w:val="23"/>
          </w:rPr>
          <w:t xml:space="preserve">: </w:t>
        </w:r>
        <w:proofErr w:type="spellStart"/>
        <w:r w:rsidR="00AB2BEF">
          <w:rPr>
            <w:rFonts w:ascii="Helvetica Neue" w:eastAsia="Times New Roman" w:hAnsi="Helvetica Neue" w:cs="Times New Roman"/>
            <w:color w:val="2C3E50"/>
            <w:sz w:val="23"/>
            <w:szCs w:val="23"/>
          </w:rPr>
          <w:t>SurfaceGenie</w:t>
        </w:r>
        <w:proofErr w:type="spellEnd"/>
        <w:r w:rsidR="00AB2BEF">
          <w:rPr>
            <w:rFonts w:ascii="Helvetica Neue" w:eastAsia="Times New Roman" w:hAnsi="Helvetica Neue" w:cs="Times New Roman"/>
            <w:color w:val="2C3E50"/>
            <w:sz w:val="23"/>
            <w:szCs w:val="23"/>
          </w:rPr>
          <w:t xml:space="preserve"> </w:t>
        </w:r>
      </w:ins>
      <w:ins w:id="198" w:author="Gundry, Rebekah" w:date="2018-10-06T15:23:00Z">
        <w:r w:rsidR="00AB2BEF">
          <w:rPr>
            <w:rFonts w:ascii="Helvetica Neue" w:eastAsia="Times New Roman" w:hAnsi="Helvetica Neue" w:cs="Times New Roman"/>
            <w:color w:val="2C3E50"/>
            <w:sz w:val="23"/>
            <w:szCs w:val="23"/>
          </w:rPr>
          <w:t>s</w:t>
        </w:r>
      </w:ins>
      <w:ins w:id="199" w:author="Gundry, Rebekah" w:date="2018-10-06T15:22:00Z">
        <w:r w:rsidR="00AB2BEF">
          <w:rPr>
            <w:rFonts w:ascii="Helvetica Neue" w:eastAsia="Times New Roman" w:hAnsi="Helvetica Neue" w:cs="Times New Roman"/>
            <w:color w:val="2C3E50"/>
            <w:sz w:val="23"/>
            <w:szCs w:val="23"/>
          </w:rPr>
          <w:t>cores plotted in order of priority for all proteins in a dataset</w:t>
        </w:r>
      </w:ins>
      <w:ins w:id="200" w:author="Gundry, Rebekah" w:date="2018-10-06T15:46:00Z">
        <w:r w:rsidR="00A8783C">
          <w:rPr>
            <w:rFonts w:ascii="Helvetica Neue" w:eastAsia="Times New Roman" w:hAnsi="Helvetica Neue" w:cs="Times New Roman"/>
            <w:color w:val="2C3E50"/>
            <w:sz w:val="23"/>
            <w:szCs w:val="23"/>
          </w:rPr>
          <w:t>.</w:t>
        </w:r>
      </w:ins>
    </w:p>
    <w:p w:rsidR="003A07FD" w:rsidRPr="00B80DA6" w:rsidRDefault="003A07FD" w:rsidP="003A07FD">
      <w:pPr>
        <w:numPr>
          <w:ilvl w:val="0"/>
          <w:numId w:val="1"/>
        </w:numPr>
        <w:spacing w:before="100" w:beforeAutospacing="1" w:after="100" w:afterAutospacing="1"/>
        <w:rPr>
          <w:ins w:id="201" w:author="Gundry, Rebekah" w:date="2018-10-06T16:30:00Z"/>
          <w:rFonts w:ascii="Helvetica Neue" w:eastAsia="Times New Roman" w:hAnsi="Helvetica Neue" w:cs="Times New Roman"/>
          <w:color w:val="2C3E50"/>
          <w:sz w:val="23"/>
          <w:szCs w:val="23"/>
        </w:rPr>
      </w:pPr>
      <w:ins w:id="202" w:author="Gundry, Rebekah" w:date="2018-10-06T16:30:00Z">
        <w:r w:rsidRPr="00B80DA6">
          <w:rPr>
            <w:rFonts w:ascii="Helvetica Neue" w:eastAsia="Times New Roman" w:hAnsi="Helvetica Neue" w:cs="Times New Roman"/>
            <w:color w:val="2C3E50"/>
            <w:sz w:val="23"/>
            <w:szCs w:val="23"/>
          </w:rPr>
          <w:t>SPC Histogram: Shows the distribution of SPC scores</w:t>
        </w:r>
      </w:ins>
    </w:p>
    <w:p w:rsidR="00BA444B" w:rsidRPr="00600A97" w:rsidRDefault="00AB2BEF" w:rsidP="00BA444B">
      <w:pPr>
        <w:numPr>
          <w:ilvl w:val="0"/>
          <w:numId w:val="1"/>
        </w:numPr>
        <w:spacing w:before="100" w:beforeAutospacing="1" w:after="100" w:afterAutospacing="1"/>
        <w:rPr>
          <w:moveTo w:id="203" w:author="Gundry, Rebekah" w:date="2018-10-06T12:14:00Z"/>
          <w:rFonts w:ascii="Helvetica Neue" w:eastAsia="Times New Roman" w:hAnsi="Helvetica Neue" w:cs="Times New Roman"/>
          <w:color w:val="2C3E50"/>
          <w:sz w:val="23"/>
          <w:szCs w:val="23"/>
        </w:rPr>
      </w:pPr>
      <w:ins w:id="204" w:author="Gundry, Rebekah" w:date="2018-10-06T15:22:00Z">
        <w:r>
          <w:rPr>
            <w:rFonts w:ascii="Helvetica Neue" w:eastAsia="Times New Roman" w:hAnsi="Helvetica Neue" w:cs="Times New Roman"/>
            <w:color w:val="2C3E50"/>
            <w:sz w:val="23"/>
            <w:szCs w:val="23"/>
          </w:rPr>
          <w:t>Cluster</w:t>
        </w:r>
      </w:ins>
      <w:ins w:id="205" w:author="Gundry, Rebekah" w:date="2018-10-06T15:24:00Z">
        <w:r>
          <w:rPr>
            <w:rFonts w:ascii="Helvetica Neue" w:eastAsia="Times New Roman" w:hAnsi="Helvetica Neue" w:cs="Times New Roman"/>
            <w:color w:val="2C3E50"/>
            <w:sz w:val="23"/>
            <w:szCs w:val="23"/>
          </w:rPr>
          <w:t>ed</w:t>
        </w:r>
      </w:ins>
      <w:ins w:id="206" w:author="Gundry, Rebekah" w:date="2018-10-06T15:22:00Z">
        <w:r>
          <w:rPr>
            <w:rFonts w:ascii="Helvetica Neue" w:eastAsia="Times New Roman" w:hAnsi="Helvetica Neue" w:cs="Times New Roman"/>
            <w:color w:val="2C3E50"/>
            <w:sz w:val="23"/>
            <w:szCs w:val="23"/>
          </w:rPr>
          <w:t xml:space="preserve"> </w:t>
        </w:r>
      </w:ins>
      <w:moveToRangeStart w:id="207" w:author="Gundry, Rebekah" w:date="2018-10-06T12:14:00Z" w:name="move526591394"/>
      <w:proofErr w:type="spellStart"/>
      <w:moveTo w:id="208" w:author="Gundry, Rebekah" w:date="2018-10-06T12:14:00Z">
        <w:r w:rsidR="00BA444B" w:rsidRPr="00600A97">
          <w:rPr>
            <w:rFonts w:ascii="Helvetica Neue" w:eastAsia="Times New Roman" w:hAnsi="Helvetica Neue" w:cs="Times New Roman"/>
            <w:color w:val="2C3E50"/>
            <w:sz w:val="23"/>
            <w:szCs w:val="23"/>
          </w:rPr>
          <w:t>Heat</w:t>
        </w:r>
        <w:del w:id="209" w:author="Gundry, Rebekah" w:date="2018-10-06T15:24:00Z">
          <w:r w:rsidR="00BA444B" w:rsidRPr="00600A97" w:rsidDel="00AB2BEF">
            <w:rPr>
              <w:rFonts w:ascii="Helvetica Neue" w:eastAsia="Times New Roman" w:hAnsi="Helvetica Neue" w:cs="Times New Roman"/>
              <w:color w:val="2C3E50"/>
              <w:sz w:val="23"/>
              <w:szCs w:val="23"/>
            </w:rPr>
            <w:delText>m</w:delText>
          </w:r>
        </w:del>
      </w:moveTo>
      <w:ins w:id="210" w:author="Gundry, Rebekah" w:date="2018-10-06T15:24:00Z">
        <w:r w:rsidR="00A8783C">
          <w:rPr>
            <w:rFonts w:ascii="Helvetica Neue" w:eastAsia="Times New Roman" w:hAnsi="Helvetica Neue" w:cs="Times New Roman"/>
            <w:color w:val="2C3E50"/>
            <w:sz w:val="23"/>
            <w:szCs w:val="23"/>
          </w:rPr>
          <w:t>m</w:t>
        </w:r>
      </w:ins>
      <w:moveTo w:id="211" w:author="Gundry, Rebekah" w:date="2018-10-06T12:14:00Z">
        <w:r w:rsidR="00BA444B" w:rsidRPr="00600A97">
          <w:rPr>
            <w:rFonts w:ascii="Helvetica Neue" w:eastAsia="Times New Roman" w:hAnsi="Helvetica Neue" w:cs="Times New Roman"/>
            <w:color w:val="2C3E50"/>
            <w:sz w:val="23"/>
            <w:szCs w:val="23"/>
          </w:rPr>
          <w:t>ap</w:t>
        </w:r>
        <w:proofErr w:type="spellEnd"/>
        <w:r w:rsidR="00BA444B" w:rsidRPr="00600A97">
          <w:rPr>
            <w:rFonts w:ascii="Helvetica Neue" w:eastAsia="Times New Roman" w:hAnsi="Helvetica Neue" w:cs="Times New Roman"/>
            <w:color w:val="2C3E50"/>
            <w:sz w:val="23"/>
            <w:szCs w:val="23"/>
          </w:rPr>
          <w:t xml:space="preserve">: Visualize </w:t>
        </w:r>
        <w:del w:id="212" w:author="Gundry, Rebekah" w:date="2018-10-06T15:47:00Z">
          <w:r w:rsidR="00BA444B" w:rsidRPr="00600A97" w:rsidDel="00A8783C">
            <w:rPr>
              <w:rFonts w:ascii="Helvetica Neue" w:eastAsia="Times New Roman" w:hAnsi="Helvetica Neue" w:cs="Times New Roman"/>
              <w:color w:val="2C3E50"/>
              <w:sz w:val="23"/>
              <w:szCs w:val="23"/>
            </w:rPr>
            <w:delText>your input data.</w:delText>
          </w:r>
        </w:del>
      </w:moveTo>
      <w:ins w:id="213" w:author="Gundry, Rebekah" w:date="2018-10-06T15:47:00Z">
        <w:r w:rsidR="00A8783C">
          <w:rPr>
            <w:rFonts w:ascii="Helvetica Neue" w:eastAsia="Times New Roman" w:hAnsi="Helvetica Neue" w:cs="Times New Roman"/>
            <w:color w:val="2C3E50"/>
            <w:sz w:val="23"/>
            <w:szCs w:val="23"/>
          </w:rPr>
          <w:t xml:space="preserve">the relationship among samples within a dataset based on </w:t>
        </w:r>
      </w:ins>
      <w:ins w:id="214" w:author="Gundry, Rebekah" w:date="2018-10-06T15:48:00Z">
        <w:r w:rsidR="00A8783C">
          <w:rPr>
            <w:rFonts w:ascii="Helvetica Neue" w:eastAsia="Times New Roman" w:hAnsi="Helvetica Neue" w:cs="Times New Roman"/>
            <w:color w:val="2C3E50"/>
            <w:sz w:val="23"/>
            <w:szCs w:val="23"/>
          </w:rPr>
          <w:t xml:space="preserve">the relative </w:t>
        </w:r>
      </w:ins>
      <w:ins w:id="215" w:author="Gundry, Rebekah" w:date="2018-10-06T15:47:00Z">
        <w:r w:rsidR="00A8783C">
          <w:rPr>
            <w:rFonts w:ascii="Helvetica Neue" w:eastAsia="Times New Roman" w:hAnsi="Helvetica Neue" w:cs="Times New Roman"/>
            <w:color w:val="2C3E50"/>
            <w:sz w:val="23"/>
            <w:szCs w:val="23"/>
          </w:rPr>
          <w:t xml:space="preserve">abundance measurement </w:t>
        </w:r>
      </w:ins>
      <w:ins w:id="216" w:author="Gundry, Rebekah" w:date="2018-10-06T15:48:00Z">
        <w:r w:rsidR="00A8783C">
          <w:rPr>
            <w:rFonts w:ascii="Helvetica Neue" w:eastAsia="Times New Roman" w:hAnsi="Helvetica Neue" w:cs="Times New Roman"/>
            <w:color w:val="2C3E50"/>
            <w:sz w:val="23"/>
            <w:szCs w:val="23"/>
          </w:rPr>
          <w:t>contained in the .csv file.</w:t>
        </w:r>
      </w:ins>
    </w:p>
    <w:p w:rsidR="00BA444B" w:rsidRPr="00600A97" w:rsidRDefault="00BA444B" w:rsidP="00BA444B">
      <w:pPr>
        <w:numPr>
          <w:ilvl w:val="0"/>
          <w:numId w:val="1"/>
        </w:numPr>
        <w:spacing w:before="100" w:beforeAutospacing="1" w:after="100" w:afterAutospacing="1"/>
        <w:rPr>
          <w:ins w:id="217" w:author="Gundry, Rebekah" w:date="2018-10-06T12:14:00Z"/>
          <w:rFonts w:ascii="Helvetica Neue" w:eastAsia="Times New Roman" w:hAnsi="Helvetica Neue" w:cs="Times New Roman"/>
          <w:color w:val="2C3E50"/>
          <w:sz w:val="23"/>
          <w:szCs w:val="23"/>
        </w:rPr>
      </w:pPr>
      <w:moveTo w:id="218" w:author="Gundry, Rebekah" w:date="2018-10-06T12:14:00Z">
        <w:del w:id="219" w:author="Gundry, Rebekah" w:date="2018-10-06T12:24:00Z">
          <w:r w:rsidRPr="00600A97" w:rsidDel="006A6EA8">
            <w:rPr>
              <w:rFonts w:ascii="Helvetica Neue" w:eastAsia="Times New Roman" w:hAnsi="Helvetica Neue" w:cs="Times New Roman"/>
              <w:color w:val="2C3E50"/>
              <w:sz w:val="23"/>
              <w:szCs w:val="23"/>
            </w:rPr>
            <w:delText>Plots: Visualize SurfaceGenie output.</w:delText>
          </w:r>
        </w:del>
      </w:moveTo>
      <w:ins w:id="220" w:author="Gundry, Rebekah" w:date="2018-10-06T12:14:00Z">
        <w:r w:rsidRPr="00600A97">
          <w:rPr>
            <w:rFonts w:ascii="Helvetica Neue" w:eastAsia="Times New Roman" w:hAnsi="Helvetica Neue" w:cs="Times New Roman"/>
            <w:color w:val="2C3E50"/>
            <w:sz w:val="23"/>
            <w:szCs w:val="23"/>
          </w:rPr>
          <w:t xml:space="preserve">CSV Download: </w:t>
        </w:r>
      </w:ins>
      <w:ins w:id="221" w:author="Gundry, Rebekah" w:date="2018-10-06T15:27:00Z">
        <w:r w:rsidR="00944FED">
          <w:rPr>
            <w:rFonts w:ascii="Helvetica Neue" w:eastAsia="Times New Roman" w:hAnsi="Helvetica Neue" w:cs="Times New Roman"/>
            <w:color w:val="2C3E50"/>
            <w:sz w:val="23"/>
            <w:szCs w:val="23"/>
          </w:rPr>
          <w:t>Columns of s</w:t>
        </w:r>
      </w:ins>
      <w:ins w:id="222" w:author="Gundry, Rebekah" w:date="2018-10-06T15:25:00Z">
        <w:r w:rsidR="00944FED">
          <w:rPr>
            <w:rFonts w:ascii="Helvetica Neue" w:eastAsia="Times New Roman" w:hAnsi="Helvetica Neue" w:cs="Times New Roman"/>
            <w:color w:val="2C3E50"/>
            <w:sz w:val="23"/>
            <w:szCs w:val="23"/>
          </w:rPr>
          <w:t xml:space="preserve">elected data </w:t>
        </w:r>
      </w:ins>
      <w:ins w:id="223" w:author="Gundry, Rebekah" w:date="2018-10-06T15:27:00Z">
        <w:r w:rsidR="00944FED">
          <w:rPr>
            <w:rFonts w:ascii="Helvetica Neue" w:eastAsia="Times New Roman" w:hAnsi="Helvetica Neue" w:cs="Times New Roman"/>
            <w:color w:val="2C3E50"/>
            <w:sz w:val="23"/>
            <w:szCs w:val="23"/>
          </w:rPr>
          <w:t xml:space="preserve">types </w:t>
        </w:r>
      </w:ins>
      <w:ins w:id="224" w:author="Gundry, Rebekah" w:date="2018-10-06T15:25:00Z">
        <w:r w:rsidR="00944FED">
          <w:rPr>
            <w:rFonts w:ascii="Helvetica Neue" w:eastAsia="Times New Roman" w:hAnsi="Helvetica Neue" w:cs="Times New Roman"/>
            <w:color w:val="2C3E50"/>
            <w:sz w:val="23"/>
            <w:szCs w:val="23"/>
          </w:rPr>
          <w:t>(</w:t>
        </w:r>
        <w:r w:rsidR="00944FED" w:rsidRPr="00944FED">
          <w:rPr>
            <w:rFonts w:ascii="Helvetica Neue" w:eastAsia="Times New Roman" w:hAnsi="Helvetica Neue" w:cs="Times New Roman"/>
            <w:i/>
            <w:color w:val="2C3E50"/>
            <w:sz w:val="23"/>
            <w:szCs w:val="23"/>
            <w:rPrChange w:id="225" w:author="Gundry, Rebekah" w:date="2018-10-06T15:26:00Z">
              <w:rPr>
                <w:rFonts w:ascii="Helvetica Neue" w:eastAsia="Times New Roman" w:hAnsi="Helvetica Neue" w:cs="Times New Roman"/>
                <w:color w:val="2C3E50"/>
                <w:sz w:val="23"/>
                <w:szCs w:val="23"/>
              </w:rPr>
            </w:rPrChange>
          </w:rPr>
          <w:t>e.g.</w:t>
        </w:r>
        <w:r w:rsidR="00944FED">
          <w:rPr>
            <w:rFonts w:ascii="Helvetica Neue" w:eastAsia="Times New Roman" w:hAnsi="Helvetica Neue" w:cs="Times New Roman"/>
            <w:color w:val="2C3E50"/>
            <w:sz w:val="23"/>
            <w:szCs w:val="23"/>
          </w:rPr>
          <w:t xml:space="preserve"> SPC score, </w:t>
        </w:r>
        <w:proofErr w:type="spellStart"/>
        <w:r w:rsidR="00944FED">
          <w:rPr>
            <w:rFonts w:ascii="Helvetica Neue" w:eastAsia="Times New Roman" w:hAnsi="Helvetica Neue" w:cs="Times New Roman"/>
            <w:color w:val="2C3E50"/>
            <w:sz w:val="23"/>
            <w:szCs w:val="23"/>
          </w:rPr>
          <w:t>SurfaceGenie</w:t>
        </w:r>
        <w:proofErr w:type="spellEnd"/>
        <w:r w:rsidR="00944FED">
          <w:rPr>
            <w:rFonts w:ascii="Helvetica Neue" w:eastAsia="Times New Roman" w:hAnsi="Helvetica Neue" w:cs="Times New Roman"/>
            <w:color w:val="2C3E50"/>
            <w:sz w:val="23"/>
            <w:szCs w:val="23"/>
          </w:rPr>
          <w:t xml:space="preserve"> score, </w:t>
        </w:r>
        <w:proofErr w:type="spellStart"/>
        <w:r w:rsidR="00944FED">
          <w:rPr>
            <w:rFonts w:ascii="Helvetica Neue" w:eastAsia="Times New Roman" w:hAnsi="Helvetica Neue" w:cs="Times New Roman"/>
            <w:color w:val="2C3E50"/>
            <w:sz w:val="23"/>
            <w:szCs w:val="23"/>
          </w:rPr>
          <w:t>etc</w:t>
        </w:r>
        <w:proofErr w:type="spellEnd"/>
        <w:r w:rsidR="00944FED">
          <w:rPr>
            <w:rFonts w:ascii="Helvetica Neue" w:eastAsia="Times New Roman" w:hAnsi="Helvetica Neue" w:cs="Times New Roman"/>
            <w:color w:val="2C3E50"/>
            <w:sz w:val="23"/>
            <w:szCs w:val="23"/>
          </w:rPr>
          <w:t xml:space="preserve">) </w:t>
        </w:r>
      </w:ins>
      <w:ins w:id="226" w:author="Gundry, Rebekah" w:date="2018-10-06T15:26:00Z">
        <w:r w:rsidR="00944FED">
          <w:rPr>
            <w:rFonts w:ascii="Helvetica Neue" w:eastAsia="Times New Roman" w:hAnsi="Helvetica Neue" w:cs="Times New Roman"/>
            <w:color w:val="2C3E50"/>
            <w:sz w:val="23"/>
            <w:szCs w:val="23"/>
          </w:rPr>
          <w:t xml:space="preserve">are </w:t>
        </w:r>
      </w:ins>
      <w:ins w:id="227" w:author="Gundry, Rebekah" w:date="2018-10-06T12:14:00Z">
        <w:r w:rsidRPr="00600A97">
          <w:rPr>
            <w:rFonts w:ascii="Helvetica Neue" w:eastAsia="Times New Roman" w:hAnsi="Helvetica Neue" w:cs="Times New Roman"/>
            <w:color w:val="2C3E50"/>
            <w:sz w:val="23"/>
            <w:szCs w:val="23"/>
          </w:rPr>
          <w:t xml:space="preserve">appended </w:t>
        </w:r>
      </w:ins>
      <w:ins w:id="228" w:author="Gundry, Rebekah" w:date="2018-10-06T15:26:00Z">
        <w:r w:rsidR="00944FED">
          <w:rPr>
            <w:rFonts w:ascii="Helvetica Neue" w:eastAsia="Times New Roman" w:hAnsi="Helvetica Neue" w:cs="Times New Roman"/>
            <w:color w:val="2C3E50"/>
            <w:sz w:val="23"/>
            <w:szCs w:val="23"/>
          </w:rPr>
          <w:t>to the original input file</w:t>
        </w:r>
      </w:ins>
      <w:ins w:id="229" w:author="Gundry, Rebekah" w:date="2018-10-06T15:27:00Z">
        <w:r w:rsidR="00944FED">
          <w:rPr>
            <w:rFonts w:ascii="Helvetica Neue" w:eastAsia="Times New Roman" w:hAnsi="Helvetica Neue" w:cs="Times New Roman"/>
            <w:color w:val="2C3E50"/>
            <w:sz w:val="23"/>
            <w:szCs w:val="23"/>
          </w:rPr>
          <w:t>.</w:t>
        </w:r>
      </w:ins>
    </w:p>
    <w:p w:rsidR="00BA444B" w:rsidRPr="00600A97" w:rsidDel="00BA444B" w:rsidRDefault="00BA444B" w:rsidP="00BA444B">
      <w:pPr>
        <w:numPr>
          <w:ilvl w:val="0"/>
          <w:numId w:val="1"/>
        </w:numPr>
        <w:spacing w:before="100" w:beforeAutospacing="1" w:after="100" w:afterAutospacing="1"/>
        <w:rPr>
          <w:del w:id="230" w:author="Gundry, Rebekah" w:date="2018-10-06T12:14:00Z"/>
          <w:moveTo w:id="231" w:author="Gundry, Rebekah" w:date="2018-10-06T12:14:00Z"/>
          <w:rFonts w:ascii="Helvetica Neue" w:eastAsia="Times New Roman" w:hAnsi="Helvetica Neue" w:cs="Times New Roman"/>
          <w:color w:val="2C3E50"/>
          <w:sz w:val="23"/>
          <w:szCs w:val="23"/>
        </w:rPr>
      </w:pPr>
    </w:p>
    <w:moveToRangeEnd w:id="207"/>
    <w:p w:rsidR="00BA444B" w:rsidRPr="00BA444B" w:rsidDel="00BA444B" w:rsidRDefault="00BA444B" w:rsidP="00A8783C">
      <w:pPr>
        <w:spacing w:after="158"/>
        <w:rPr>
          <w:del w:id="232" w:author="Gundry, Rebekah" w:date="2018-10-06T12:14:00Z"/>
          <w:rFonts w:ascii="Helvetica Neue" w:eastAsia="Times New Roman" w:hAnsi="Helvetica Neue" w:cs="Times New Roman"/>
          <w:i/>
          <w:color w:val="2C3E50"/>
          <w:sz w:val="23"/>
          <w:szCs w:val="23"/>
          <w:rPrChange w:id="233" w:author="Gundry, Rebekah" w:date="2018-10-06T12:12:00Z">
            <w:rPr>
              <w:del w:id="234" w:author="Gundry, Rebekah" w:date="2018-10-06T12:14:00Z"/>
              <w:rFonts w:ascii="Helvetica Neue" w:eastAsia="Times New Roman" w:hAnsi="Helvetica Neue" w:cs="Times New Roman"/>
              <w:color w:val="2C3E50"/>
              <w:sz w:val="23"/>
              <w:szCs w:val="23"/>
            </w:rPr>
          </w:rPrChange>
        </w:rPr>
      </w:pPr>
    </w:p>
    <w:p w:rsidR="00F84D04" w:rsidRPr="00BA444B" w:rsidRDefault="00F84D04" w:rsidP="00600A97">
      <w:pPr>
        <w:spacing w:after="158"/>
        <w:rPr>
          <w:ins w:id="235" w:author="Gundry, Rebekah" w:date="2018-10-06T12:09:00Z"/>
          <w:rFonts w:ascii="Helvetica Neue" w:eastAsia="Times New Roman" w:hAnsi="Helvetica Neue" w:cs="Times New Roman"/>
          <w:i/>
          <w:color w:val="2C3E50"/>
          <w:sz w:val="23"/>
          <w:szCs w:val="23"/>
          <w:rPrChange w:id="236" w:author="Gundry, Rebekah" w:date="2018-10-06T12:12:00Z">
            <w:rPr>
              <w:ins w:id="237" w:author="Gundry, Rebekah" w:date="2018-10-06T12:09:00Z"/>
              <w:rFonts w:ascii="Helvetica Neue" w:eastAsia="Times New Roman" w:hAnsi="Helvetica Neue" w:cs="Times New Roman"/>
              <w:color w:val="2C3E50"/>
              <w:sz w:val="23"/>
              <w:szCs w:val="23"/>
            </w:rPr>
          </w:rPrChange>
        </w:rPr>
      </w:pPr>
      <w:ins w:id="238" w:author="Gundry, Rebekah" w:date="2018-10-06T12:09:00Z">
        <w:r w:rsidRPr="00BA444B">
          <w:rPr>
            <w:rFonts w:ascii="Helvetica Neue" w:eastAsia="Times New Roman" w:hAnsi="Helvetica Neue" w:cs="Times New Roman"/>
            <w:i/>
            <w:color w:val="2C3E50"/>
            <w:sz w:val="23"/>
            <w:szCs w:val="23"/>
            <w:rPrChange w:id="239" w:author="Gundry, Rebekah" w:date="2018-10-06T12:12:00Z">
              <w:rPr>
                <w:rFonts w:ascii="Helvetica Neue" w:eastAsia="Times New Roman" w:hAnsi="Helvetica Neue" w:cs="Times New Roman"/>
                <w:color w:val="2C3E50"/>
                <w:sz w:val="23"/>
                <w:szCs w:val="23"/>
              </w:rPr>
            </w:rPrChange>
          </w:rPr>
          <w:t>Customization:</w:t>
        </w:r>
      </w:ins>
    </w:p>
    <w:p w:rsidR="00F84D04" w:rsidRDefault="00F84D04" w:rsidP="00F84D04">
      <w:pPr>
        <w:pStyle w:val="ListParagraph"/>
        <w:numPr>
          <w:ilvl w:val="0"/>
          <w:numId w:val="3"/>
        </w:numPr>
        <w:spacing w:after="158"/>
        <w:rPr>
          <w:ins w:id="240" w:author="Gundry, Rebekah" w:date="2018-10-06T12:10:00Z"/>
          <w:rFonts w:ascii="Helvetica Neue" w:eastAsia="Times New Roman" w:hAnsi="Helvetica Neue" w:cs="Times New Roman"/>
          <w:color w:val="2C3E50"/>
          <w:sz w:val="23"/>
          <w:szCs w:val="23"/>
        </w:rPr>
      </w:pPr>
      <w:moveToRangeStart w:id="241" w:author="Gundry, Rebekah" w:date="2018-10-06T12:09:00Z" w:name="move526591114"/>
      <w:moveTo w:id="242" w:author="Gundry, Rebekah" w:date="2018-10-06T12:09:00Z">
        <w:del w:id="243" w:author="Gundry, Rebekah" w:date="2018-10-06T12:10:00Z">
          <w:r w:rsidRPr="00D11B5F" w:rsidDel="00F84D04">
            <w:rPr>
              <w:rFonts w:ascii="Helvetica Neue" w:eastAsia="Times New Roman" w:hAnsi="Helvetica Neue" w:cs="Times New Roman"/>
              <w:color w:val="2C3E50"/>
              <w:sz w:val="23"/>
              <w:szCs w:val="23"/>
            </w:rPr>
            <w:delText xml:space="preserve">This score is then weighed in to the calculation of the Genie Score. This is the default </w:delText>
          </w:r>
        </w:del>
      </w:moveTo>
      <w:ins w:id="244" w:author="Gundry, Rebekah" w:date="2018-10-06T12:10:00Z">
        <w:r>
          <w:rPr>
            <w:rFonts w:ascii="Helvetica Neue" w:eastAsia="Times New Roman" w:hAnsi="Helvetica Neue" w:cs="Times New Roman"/>
            <w:color w:val="2C3E50"/>
            <w:sz w:val="23"/>
            <w:szCs w:val="23"/>
          </w:rPr>
          <w:t xml:space="preserve">In the default mode, </w:t>
        </w:r>
        <w:proofErr w:type="spellStart"/>
        <w:r>
          <w:rPr>
            <w:rFonts w:ascii="Helvetica Neue" w:eastAsia="Times New Roman" w:hAnsi="Helvetica Neue" w:cs="Times New Roman"/>
            <w:color w:val="2C3E50"/>
            <w:sz w:val="23"/>
            <w:szCs w:val="23"/>
          </w:rPr>
          <w:t>SurfaceGenie</w:t>
        </w:r>
        <w:proofErr w:type="spellEnd"/>
        <w:r>
          <w:rPr>
            <w:rFonts w:ascii="Helvetica Neue" w:eastAsia="Times New Roman" w:hAnsi="Helvetica Neue" w:cs="Times New Roman"/>
            <w:color w:val="2C3E50"/>
            <w:sz w:val="23"/>
            <w:szCs w:val="23"/>
          </w:rPr>
          <w:t xml:space="preserve"> will incorporate the SPC Score. </w:t>
        </w:r>
      </w:ins>
      <w:moveTo w:id="245" w:author="Gundry, Rebekah" w:date="2018-10-06T12:09:00Z">
        <w:del w:id="246" w:author="Gundry, Rebekah" w:date="2018-10-06T12:10:00Z">
          <w:r w:rsidRPr="00D11B5F" w:rsidDel="00F84D04">
            <w:rPr>
              <w:rFonts w:ascii="Helvetica Neue" w:eastAsia="Times New Roman" w:hAnsi="Helvetica Neue" w:cs="Times New Roman"/>
              <w:color w:val="2C3E50"/>
              <w:sz w:val="23"/>
              <w:szCs w:val="23"/>
            </w:rPr>
            <w:delText>setting, h</w:delText>
          </w:r>
        </w:del>
      </w:moveTo>
      <w:ins w:id="247" w:author="Gundry, Rebekah" w:date="2018-10-06T12:10:00Z">
        <w:r>
          <w:rPr>
            <w:rFonts w:ascii="Helvetica Neue" w:eastAsia="Times New Roman" w:hAnsi="Helvetica Neue" w:cs="Times New Roman"/>
            <w:color w:val="2C3E50"/>
            <w:sz w:val="23"/>
            <w:szCs w:val="23"/>
          </w:rPr>
          <w:t>H</w:t>
        </w:r>
      </w:ins>
      <w:moveTo w:id="248" w:author="Gundry, Rebekah" w:date="2018-10-06T12:09:00Z">
        <w:r w:rsidRPr="00D11B5F">
          <w:rPr>
            <w:rFonts w:ascii="Helvetica Neue" w:eastAsia="Times New Roman" w:hAnsi="Helvetica Neue" w:cs="Times New Roman"/>
            <w:color w:val="2C3E50"/>
            <w:sz w:val="23"/>
            <w:szCs w:val="23"/>
          </w:rPr>
          <w:t xml:space="preserve">owever, </w:t>
        </w:r>
        <w:del w:id="249" w:author="Gundry, Rebekah" w:date="2018-10-06T15:27:00Z">
          <w:r w:rsidRPr="00D11B5F" w:rsidDel="00944FED">
            <w:rPr>
              <w:rFonts w:ascii="Helvetica Neue" w:eastAsia="Times New Roman" w:hAnsi="Helvetica Neue" w:cs="Times New Roman"/>
              <w:color w:val="2C3E50"/>
              <w:sz w:val="23"/>
              <w:szCs w:val="23"/>
            </w:rPr>
            <w:delText xml:space="preserve">if you wish to ignore </w:delText>
          </w:r>
        </w:del>
        <w:r w:rsidRPr="00D11B5F">
          <w:rPr>
            <w:rFonts w:ascii="Helvetica Neue" w:eastAsia="Times New Roman" w:hAnsi="Helvetica Neue" w:cs="Times New Roman"/>
            <w:color w:val="2C3E50"/>
            <w:sz w:val="23"/>
            <w:szCs w:val="23"/>
          </w:rPr>
          <w:t xml:space="preserve">the SPC score </w:t>
        </w:r>
        <w:del w:id="250" w:author="Gundry, Rebekah" w:date="2018-10-06T15:27:00Z">
          <w:r w:rsidRPr="00D11B5F" w:rsidDel="00944FED">
            <w:rPr>
              <w:rFonts w:ascii="Helvetica Neue" w:eastAsia="Times New Roman" w:hAnsi="Helvetica Neue" w:cs="Times New Roman"/>
              <w:color w:val="2C3E50"/>
              <w:sz w:val="23"/>
              <w:szCs w:val="23"/>
            </w:rPr>
            <w:delText>you may do so</w:delText>
          </w:r>
        </w:del>
      </w:moveTo>
      <w:ins w:id="251" w:author="Gundry, Rebekah" w:date="2018-10-06T15:27:00Z">
        <w:r w:rsidR="00944FED">
          <w:rPr>
            <w:rFonts w:ascii="Helvetica Neue" w:eastAsia="Times New Roman" w:hAnsi="Helvetica Neue" w:cs="Times New Roman"/>
            <w:color w:val="2C3E50"/>
            <w:sz w:val="23"/>
            <w:szCs w:val="23"/>
          </w:rPr>
          <w:t>may be ignored for analyses where surface localization is not required</w:t>
        </w:r>
      </w:ins>
      <w:moveTo w:id="252" w:author="Gundry, Rebekah" w:date="2018-10-06T12:09:00Z">
        <w:r w:rsidRPr="00D11B5F">
          <w:rPr>
            <w:rFonts w:ascii="Helvetica Neue" w:eastAsia="Times New Roman" w:hAnsi="Helvetica Neue" w:cs="Times New Roman"/>
            <w:color w:val="2C3E50"/>
            <w:sz w:val="23"/>
            <w:szCs w:val="23"/>
          </w:rPr>
          <w:t xml:space="preserve">. </w:t>
        </w:r>
      </w:moveTo>
    </w:p>
    <w:p w:rsidR="00F84D04" w:rsidRPr="00D11B5F" w:rsidRDefault="00F84D04" w:rsidP="00F84D04">
      <w:pPr>
        <w:pStyle w:val="ListParagraph"/>
        <w:numPr>
          <w:ilvl w:val="0"/>
          <w:numId w:val="3"/>
        </w:numPr>
        <w:spacing w:after="158"/>
        <w:rPr>
          <w:moveTo w:id="253" w:author="Gundry, Rebekah" w:date="2018-10-06T12:09:00Z"/>
          <w:rFonts w:ascii="Helvetica Neue" w:eastAsia="Times New Roman" w:hAnsi="Helvetica Neue" w:cs="Times New Roman"/>
          <w:color w:val="2C3E50"/>
          <w:sz w:val="23"/>
          <w:szCs w:val="23"/>
        </w:rPr>
      </w:pPr>
      <w:moveTo w:id="254" w:author="Gundry, Rebekah" w:date="2018-10-06T12:09:00Z">
        <w:del w:id="255" w:author="Gundry, Rebekah" w:date="2018-10-06T12:10:00Z">
          <w:r w:rsidRPr="00D11B5F" w:rsidDel="00F84D04">
            <w:rPr>
              <w:rFonts w:ascii="Helvetica Neue" w:eastAsia="Times New Roman" w:hAnsi="Helvetica Neue" w:cs="Times New Roman"/>
              <w:color w:val="2C3E50"/>
              <w:sz w:val="23"/>
              <w:szCs w:val="23"/>
            </w:rPr>
            <w:delText>Alternatively, i</w:delText>
          </w:r>
        </w:del>
        <w:del w:id="256" w:author="Gundry, Rebekah" w:date="2018-10-06T15:28:00Z">
          <w:r w:rsidRPr="00D11B5F" w:rsidDel="00944FED">
            <w:rPr>
              <w:rFonts w:ascii="Helvetica Neue" w:eastAsia="Times New Roman" w:hAnsi="Helvetica Neue" w:cs="Times New Roman"/>
              <w:color w:val="2C3E50"/>
              <w:sz w:val="23"/>
              <w:szCs w:val="23"/>
            </w:rPr>
            <w:delText xml:space="preserve">f you are </w:delText>
          </w:r>
        </w:del>
        <w:del w:id="257" w:author="Gundry, Rebekah" w:date="2018-10-06T12:10:00Z">
          <w:r w:rsidRPr="00D11B5F" w:rsidDel="00F84D04">
            <w:rPr>
              <w:rFonts w:ascii="Helvetica Neue" w:eastAsia="Times New Roman" w:hAnsi="Helvetica Neue" w:cs="Times New Roman"/>
              <w:color w:val="2C3E50"/>
              <w:sz w:val="23"/>
              <w:szCs w:val="23"/>
            </w:rPr>
            <w:delText xml:space="preserve">only interested in </w:delText>
          </w:r>
        </w:del>
        <w:del w:id="258" w:author="Gundry, Rebekah" w:date="2018-10-06T15:28:00Z">
          <w:r w:rsidRPr="00D11B5F" w:rsidDel="00944FED">
            <w:rPr>
              <w:rFonts w:ascii="Helvetica Neue" w:eastAsia="Times New Roman" w:hAnsi="Helvetica Neue" w:cs="Times New Roman"/>
              <w:color w:val="2C3E50"/>
              <w:sz w:val="23"/>
              <w:szCs w:val="23"/>
            </w:rPr>
            <w:delText xml:space="preserve">retrieving </w:delText>
          </w:r>
        </w:del>
        <w:r w:rsidRPr="00D11B5F">
          <w:rPr>
            <w:rFonts w:ascii="Helvetica Neue" w:eastAsia="Times New Roman" w:hAnsi="Helvetica Neue" w:cs="Times New Roman"/>
            <w:color w:val="2C3E50"/>
            <w:sz w:val="23"/>
            <w:szCs w:val="23"/>
          </w:rPr>
          <w:t xml:space="preserve">SPC scores for </w:t>
        </w:r>
        <w:del w:id="259" w:author="Gundry, Rebekah" w:date="2018-10-06T15:28:00Z">
          <w:r w:rsidRPr="00D11B5F" w:rsidDel="00944FED">
            <w:rPr>
              <w:rFonts w:ascii="Helvetica Neue" w:eastAsia="Times New Roman" w:hAnsi="Helvetica Neue" w:cs="Times New Roman"/>
              <w:color w:val="2C3E50"/>
              <w:sz w:val="23"/>
              <w:szCs w:val="23"/>
            </w:rPr>
            <w:delText xml:space="preserve">your </w:delText>
          </w:r>
        </w:del>
        <w:r w:rsidRPr="00D11B5F">
          <w:rPr>
            <w:rFonts w:ascii="Helvetica Neue" w:eastAsia="Times New Roman" w:hAnsi="Helvetica Neue" w:cs="Times New Roman"/>
            <w:color w:val="2C3E50"/>
            <w:sz w:val="23"/>
            <w:szCs w:val="23"/>
          </w:rPr>
          <w:t>proteins of interest</w:t>
        </w:r>
      </w:moveTo>
      <w:ins w:id="260" w:author="Gundry, Rebekah" w:date="2018-10-06T15:28:00Z">
        <w:r w:rsidR="00944FED">
          <w:rPr>
            <w:rFonts w:ascii="Helvetica Neue" w:eastAsia="Times New Roman" w:hAnsi="Helvetica Neue" w:cs="Times New Roman"/>
            <w:color w:val="2C3E50"/>
            <w:sz w:val="23"/>
            <w:szCs w:val="23"/>
          </w:rPr>
          <w:t xml:space="preserve"> can be retrieved without analyzing data through the </w:t>
        </w:r>
        <w:proofErr w:type="spellStart"/>
        <w:r w:rsidR="00944FED">
          <w:rPr>
            <w:rFonts w:ascii="Helvetica Neue" w:eastAsia="Times New Roman" w:hAnsi="Helvetica Neue" w:cs="Times New Roman"/>
            <w:color w:val="2C3E50"/>
            <w:sz w:val="23"/>
            <w:szCs w:val="23"/>
          </w:rPr>
          <w:t>SurfaceGenie</w:t>
        </w:r>
        <w:proofErr w:type="spellEnd"/>
        <w:r w:rsidR="00944FED">
          <w:rPr>
            <w:rFonts w:ascii="Helvetica Neue" w:eastAsia="Times New Roman" w:hAnsi="Helvetica Neue" w:cs="Times New Roman"/>
            <w:color w:val="2C3E50"/>
            <w:sz w:val="23"/>
            <w:szCs w:val="23"/>
          </w:rPr>
          <w:t xml:space="preserve"> tool</w:t>
        </w:r>
      </w:ins>
      <w:ins w:id="261" w:author="Gundry, Rebekah" w:date="2018-10-06T12:10:00Z">
        <w:r w:rsidR="00944FED">
          <w:rPr>
            <w:rFonts w:ascii="Helvetica Neue" w:eastAsia="Times New Roman" w:hAnsi="Helvetica Neue" w:cs="Times New Roman"/>
            <w:color w:val="2C3E50"/>
            <w:sz w:val="23"/>
            <w:szCs w:val="23"/>
          </w:rPr>
          <w:t xml:space="preserve">. </w:t>
        </w:r>
      </w:ins>
      <w:moveTo w:id="262" w:author="Gundry, Rebekah" w:date="2018-10-06T12:09:00Z">
        <w:r w:rsidRPr="00D11B5F">
          <w:rPr>
            <w:rFonts w:ascii="Helvetica Neue" w:eastAsia="Times New Roman" w:hAnsi="Helvetica Neue" w:cs="Times New Roman"/>
            <w:color w:val="2C3E50"/>
            <w:sz w:val="23"/>
            <w:szCs w:val="23"/>
          </w:rPr>
          <w:t xml:space="preserve"> </w:t>
        </w:r>
        <w:del w:id="263" w:author="Gundry, Rebekah" w:date="2018-10-06T12:10:00Z">
          <w:r w:rsidRPr="00D11B5F" w:rsidDel="00F84D04">
            <w:rPr>
              <w:rFonts w:ascii="Helvetica Neue" w:eastAsia="Times New Roman" w:hAnsi="Helvetica Neue" w:cs="Times New Roman"/>
              <w:color w:val="2C3E50"/>
              <w:sz w:val="23"/>
              <w:szCs w:val="23"/>
            </w:rPr>
            <w:delText>we provide this</w:delText>
          </w:r>
        </w:del>
      </w:moveTo>
      <w:ins w:id="264" w:author="Gundry, Rebekah" w:date="2018-10-06T15:29:00Z">
        <w:r w:rsidR="00944FED">
          <w:rPr>
            <w:rFonts w:ascii="Helvetica Neue" w:eastAsia="Times New Roman" w:hAnsi="Helvetica Neue" w:cs="Times New Roman"/>
            <w:color w:val="2C3E50"/>
            <w:sz w:val="23"/>
            <w:szCs w:val="23"/>
          </w:rPr>
          <w:t>See</w:t>
        </w:r>
      </w:ins>
      <w:moveTo w:id="265" w:author="Gundry, Rebekah" w:date="2018-10-06T12:09:00Z">
        <w:del w:id="266" w:author="Gundry, Rebekah" w:date="2018-10-06T12:10:00Z">
          <w:r w:rsidRPr="00D11B5F" w:rsidDel="00F84D04">
            <w:rPr>
              <w:rFonts w:ascii="Helvetica Neue" w:eastAsia="Times New Roman" w:hAnsi="Helvetica Neue" w:cs="Times New Roman"/>
              <w:color w:val="2C3E50"/>
              <w:sz w:val="23"/>
              <w:szCs w:val="23"/>
            </w:rPr>
            <w:delText xml:space="preserve"> option </w:delText>
          </w:r>
        </w:del>
        <w:del w:id="267" w:author="Gundry, Rebekah" w:date="2018-10-06T15:29:00Z">
          <w:r w:rsidRPr="00D11B5F" w:rsidDel="00944FED">
            <w:rPr>
              <w:rFonts w:ascii="Helvetica Neue" w:eastAsia="Times New Roman" w:hAnsi="Helvetica Neue" w:cs="Times New Roman"/>
              <w:color w:val="2C3E50"/>
              <w:sz w:val="23"/>
              <w:szCs w:val="23"/>
            </w:rPr>
            <w:delText>as described</w:delText>
          </w:r>
        </w:del>
        <w:r w:rsidRPr="00D11B5F">
          <w:rPr>
            <w:rFonts w:ascii="Helvetica Neue" w:eastAsia="Times New Roman" w:hAnsi="Helvetica Neue" w:cs="Times New Roman"/>
            <w:color w:val="2C3E50"/>
            <w:sz w:val="23"/>
            <w:szCs w:val="23"/>
          </w:rPr>
          <w:t xml:space="preserve"> below in 'SPC Score Lookup'.</w:t>
        </w:r>
      </w:moveTo>
    </w:p>
    <w:moveToRangeEnd w:id="241"/>
    <w:p w:rsidR="00F84D04" w:rsidRDefault="00F84D04" w:rsidP="00600A97">
      <w:pPr>
        <w:spacing w:after="158"/>
        <w:rPr>
          <w:ins w:id="268" w:author="Gundry, Rebekah" w:date="2018-10-06T12:09:00Z"/>
          <w:rFonts w:ascii="Helvetica Neue" w:eastAsia="Times New Roman" w:hAnsi="Helvetica Neue" w:cs="Times New Roman"/>
          <w:color w:val="2C3E50"/>
          <w:sz w:val="23"/>
          <w:szCs w:val="23"/>
        </w:rPr>
      </w:pPr>
    </w:p>
    <w:p w:rsidR="00600A97" w:rsidRPr="00600A97" w:rsidDel="00944FED" w:rsidRDefault="00600A97" w:rsidP="00600A97">
      <w:pPr>
        <w:spacing w:after="158"/>
        <w:rPr>
          <w:del w:id="269" w:author="Gundry, Rebekah" w:date="2018-10-06T15:29:00Z"/>
          <w:rFonts w:ascii="Helvetica Neue" w:eastAsia="Times New Roman" w:hAnsi="Helvetica Neue" w:cs="Times New Roman"/>
          <w:color w:val="2C3E50"/>
          <w:sz w:val="23"/>
          <w:szCs w:val="23"/>
        </w:rPr>
      </w:pPr>
      <w:del w:id="270" w:author="Gundry, Rebekah" w:date="2018-10-06T15:29:00Z">
        <w:r w:rsidRPr="00600A97" w:rsidDel="00944FED">
          <w:rPr>
            <w:rFonts w:ascii="Helvetica Neue" w:eastAsia="Times New Roman" w:hAnsi="Helvetica Neue" w:cs="Times New Roman"/>
            <w:color w:val="2C3E50"/>
            <w:sz w:val="23"/>
            <w:szCs w:val="23"/>
          </w:rPr>
          <w:delText>Several tools are available within SurfaceGenie:</w:delText>
        </w:r>
      </w:del>
    </w:p>
    <w:p w:rsidR="00600A97" w:rsidRPr="00600A97" w:rsidDel="00944FED" w:rsidRDefault="00600A97" w:rsidP="00600A97">
      <w:pPr>
        <w:numPr>
          <w:ilvl w:val="0"/>
          <w:numId w:val="1"/>
        </w:numPr>
        <w:spacing w:before="100" w:beforeAutospacing="1" w:after="100" w:afterAutospacing="1"/>
        <w:rPr>
          <w:del w:id="271" w:author="Gundry, Rebekah" w:date="2018-10-06T15:29:00Z"/>
          <w:rFonts w:ascii="Helvetica Neue" w:eastAsia="Times New Roman" w:hAnsi="Helvetica Neue" w:cs="Times New Roman"/>
          <w:color w:val="2C3E50"/>
          <w:sz w:val="23"/>
          <w:szCs w:val="23"/>
        </w:rPr>
      </w:pPr>
      <w:del w:id="272" w:author="Gundry, Rebekah" w:date="2018-10-06T15:29:00Z">
        <w:r w:rsidRPr="00600A97" w:rsidDel="00944FED">
          <w:rPr>
            <w:rFonts w:ascii="Helvetica Neue" w:eastAsia="Times New Roman" w:hAnsi="Helvetica Neue" w:cs="Times New Roman"/>
            <w:color w:val="2C3E50"/>
            <w:sz w:val="23"/>
            <w:szCs w:val="23"/>
          </w:rPr>
          <w:lastRenderedPageBreak/>
          <w:delText>Data Input: Check your uploaded data.</w:delText>
        </w:r>
      </w:del>
    </w:p>
    <w:p w:rsidR="00600A97" w:rsidRPr="00600A97" w:rsidDel="00BA444B" w:rsidRDefault="00600A97" w:rsidP="00600A97">
      <w:pPr>
        <w:numPr>
          <w:ilvl w:val="0"/>
          <w:numId w:val="1"/>
        </w:numPr>
        <w:spacing w:before="100" w:beforeAutospacing="1" w:after="100" w:afterAutospacing="1"/>
        <w:rPr>
          <w:moveFrom w:id="273" w:author="Gundry, Rebekah" w:date="2018-10-06T12:14:00Z"/>
          <w:rFonts w:ascii="Helvetica Neue" w:eastAsia="Times New Roman" w:hAnsi="Helvetica Neue" w:cs="Times New Roman"/>
          <w:color w:val="2C3E50"/>
          <w:sz w:val="23"/>
          <w:szCs w:val="23"/>
        </w:rPr>
      </w:pPr>
      <w:moveFromRangeStart w:id="274" w:author="Gundry, Rebekah" w:date="2018-10-06T12:14:00Z" w:name="move526591394"/>
      <w:moveFrom w:id="275" w:author="Gundry, Rebekah" w:date="2018-10-06T12:14:00Z">
        <w:r w:rsidRPr="00600A97" w:rsidDel="00BA444B">
          <w:rPr>
            <w:rFonts w:ascii="Helvetica Neue" w:eastAsia="Times New Roman" w:hAnsi="Helvetica Neue" w:cs="Times New Roman"/>
            <w:color w:val="2C3E50"/>
            <w:sz w:val="23"/>
            <w:szCs w:val="23"/>
          </w:rPr>
          <w:t>Heatmap: Visualize your input data.</w:t>
        </w:r>
      </w:moveFrom>
    </w:p>
    <w:p w:rsidR="00600A97" w:rsidRPr="00600A97" w:rsidDel="00BA444B" w:rsidRDefault="00600A97" w:rsidP="00600A97">
      <w:pPr>
        <w:numPr>
          <w:ilvl w:val="0"/>
          <w:numId w:val="1"/>
        </w:numPr>
        <w:spacing w:before="100" w:beforeAutospacing="1" w:after="100" w:afterAutospacing="1"/>
        <w:rPr>
          <w:moveFrom w:id="276" w:author="Gundry, Rebekah" w:date="2018-10-06T12:14:00Z"/>
          <w:rFonts w:ascii="Helvetica Neue" w:eastAsia="Times New Roman" w:hAnsi="Helvetica Neue" w:cs="Times New Roman"/>
          <w:color w:val="2C3E50"/>
          <w:sz w:val="23"/>
          <w:szCs w:val="23"/>
        </w:rPr>
      </w:pPr>
      <w:moveFrom w:id="277" w:author="Gundry, Rebekah" w:date="2018-10-06T12:14:00Z">
        <w:r w:rsidRPr="00600A97" w:rsidDel="00BA444B">
          <w:rPr>
            <w:rFonts w:ascii="Helvetica Neue" w:eastAsia="Times New Roman" w:hAnsi="Helvetica Neue" w:cs="Times New Roman"/>
            <w:color w:val="2C3E50"/>
            <w:sz w:val="23"/>
            <w:szCs w:val="23"/>
          </w:rPr>
          <w:t>Plots: Visualize SurfaceGenie output.</w:t>
        </w:r>
      </w:moveFrom>
    </w:p>
    <w:moveFromRangeEnd w:id="274"/>
    <w:p w:rsidR="00600A97" w:rsidRPr="00600A97" w:rsidDel="00BA444B" w:rsidRDefault="00600A97" w:rsidP="00600A97">
      <w:pPr>
        <w:numPr>
          <w:ilvl w:val="0"/>
          <w:numId w:val="1"/>
        </w:numPr>
        <w:spacing w:before="100" w:beforeAutospacing="1" w:after="100" w:afterAutospacing="1"/>
        <w:rPr>
          <w:del w:id="278" w:author="Gundry, Rebekah" w:date="2018-10-06T12:14:00Z"/>
          <w:rFonts w:ascii="Helvetica Neue" w:eastAsia="Times New Roman" w:hAnsi="Helvetica Neue" w:cs="Times New Roman"/>
          <w:color w:val="2C3E50"/>
          <w:sz w:val="23"/>
          <w:szCs w:val="23"/>
        </w:rPr>
      </w:pPr>
      <w:del w:id="279" w:author="Gundry, Rebekah" w:date="2018-10-06T12:14:00Z">
        <w:r w:rsidRPr="00600A97" w:rsidDel="00BA444B">
          <w:rPr>
            <w:rFonts w:ascii="Helvetica Neue" w:eastAsia="Times New Roman" w:hAnsi="Helvetica Neue" w:cs="Times New Roman"/>
            <w:color w:val="2C3E50"/>
            <w:sz w:val="23"/>
            <w:szCs w:val="23"/>
          </w:rPr>
          <w:delText>CSV Download: Download an updated file with columns selected for export appended to the end of your original data.</w:delText>
        </w:r>
      </w:del>
    </w:p>
    <w:p w:rsidR="00600A97" w:rsidRPr="00600A97" w:rsidRDefault="00600A97" w:rsidP="00600A97">
      <w:pPr>
        <w:spacing w:before="158" w:after="158"/>
        <w:outlineLvl w:val="4"/>
        <w:rPr>
          <w:rFonts w:ascii="Helvetica Neue" w:eastAsia="Times New Roman" w:hAnsi="Helvetica Neue" w:cs="Times New Roman"/>
          <w:color w:val="3498DB"/>
          <w:sz w:val="23"/>
          <w:szCs w:val="23"/>
        </w:rPr>
      </w:pPr>
      <w:r w:rsidRPr="00600A97">
        <w:rPr>
          <w:rFonts w:ascii="Helvetica Neue" w:eastAsia="Times New Roman" w:hAnsi="Helvetica Neue" w:cs="Times New Roman"/>
          <w:color w:val="3498DB"/>
          <w:sz w:val="23"/>
          <w:szCs w:val="23"/>
        </w:rPr>
        <w:t>SPC Score Lookup</w:t>
      </w:r>
    </w:p>
    <w:p w:rsidR="00600A97" w:rsidRPr="00600A97" w:rsidRDefault="00600A97" w:rsidP="00600A97">
      <w:pPr>
        <w:spacing w:after="158"/>
        <w:rPr>
          <w:rFonts w:ascii="Helvetica Neue" w:eastAsia="Times New Roman" w:hAnsi="Helvetica Neue" w:cs="Times New Roman"/>
          <w:color w:val="2C3E50"/>
          <w:sz w:val="23"/>
          <w:szCs w:val="23"/>
        </w:rPr>
      </w:pPr>
      <w:del w:id="280" w:author="Gundry, Rebekah" w:date="2018-10-06T15:29:00Z">
        <w:r w:rsidRPr="00600A97" w:rsidDel="00944FED">
          <w:rPr>
            <w:rFonts w:ascii="Helvetica Neue" w:eastAsia="Times New Roman" w:hAnsi="Helvetica Neue" w:cs="Times New Roman"/>
            <w:color w:val="2C3E50"/>
            <w:sz w:val="23"/>
            <w:szCs w:val="23"/>
          </w:rPr>
          <w:delText>If you are interested in retrieving</w:delText>
        </w:r>
      </w:del>
      <w:ins w:id="281" w:author="Gundry, Rebekah" w:date="2018-10-06T15:29:00Z">
        <w:r w:rsidR="00944FED">
          <w:rPr>
            <w:rFonts w:ascii="Helvetica Neue" w:eastAsia="Times New Roman" w:hAnsi="Helvetica Neue" w:cs="Times New Roman"/>
            <w:color w:val="2C3E50"/>
            <w:sz w:val="23"/>
            <w:szCs w:val="23"/>
          </w:rPr>
          <w:t>This feature enables users to obtain</w:t>
        </w:r>
      </w:ins>
      <w:del w:id="282" w:author="Gundry, Rebekah" w:date="2018-10-06T15:29:00Z">
        <w:r w:rsidRPr="00600A97" w:rsidDel="00944FED">
          <w:rPr>
            <w:rFonts w:ascii="Helvetica Neue" w:eastAsia="Times New Roman" w:hAnsi="Helvetica Neue" w:cs="Times New Roman"/>
            <w:color w:val="2C3E50"/>
            <w:sz w:val="23"/>
            <w:szCs w:val="23"/>
          </w:rPr>
          <w:delText xml:space="preserve"> only the</w:delText>
        </w:r>
      </w:del>
      <w:r w:rsidRPr="00600A97">
        <w:rPr>
          <w:rFonts w:ascii="Helvetica Neue" w:eastAsia="Times New Roman" w:hAnsi="Helvetica Neue" w:cs="Times New Roman"/>
          <w:color w:val="2C3E50"/>
          <w:sz w:val="23"/>
          <w:szCs w:val="23"/>
        </w:rPr>
        <w:t xml:space="preserve"> Surface Protein </w:t>
      </w:r>
      <w:del w:id="283" w:author="Gundry, Rebekah" w:date="2018-10-06T15:29:00Z">
        <w:r w:rsidRPr="00600A97" w:rsidDel="00944FED">
          <w:rPr>
            <w:rFonts w:ascii="Helvetica Neue" w:eastAsia="Times New Roman" w:hAnsi="Helvetica Neue" w:cs="Times New Roman"/>
            <w:color w:val="2C3E50"/>
            <w:sz w:val="23"/>
            <w:szCs w:val="23"/>
          </w:rPr>
          <w:delText>Concensus</w:delText>
        </w:r>
      </w:del>
      <w:ins w:id="284" w:author="Gundry, Rebekah" w:date="2018-10-06T15:29:00Z">
        <w:r w:rsidR="00944FED" w:rsidRPr="00600A97">
          <w:rPr>
            <w:rFonts w:ascii="Helvetica Neue" w:eastAsia="Times New Roman" w:hAnsi="Helvetica Neue" w:cs="Times New Roman"/>
            <w:color w:val="2C3E50"/>
            <w:sz w:val="23"/>
            <w:szCs w:val="23"/>
          </w:rPr>
          <w:t>Consensus</w:t>
        </w:r>
      </w:ins>
      <w:r w:rsidRPr="00600A97">
        <w:rPr>
          <w:rFonts w:ascii="Helvetica Neue" w:eastAsia="Times New Roman" w:hAnsi="Helvetica Neue" w:cs="Times New Roman"/>
          <w:color w:val="2C3E50"/>
          <w:sz w:val="23"/>
          <w:szCs w:val="23"/>
        </w:rPr>
        <w:t xml:space="preserve"> (SPC) score for </w:t>
      </w:r>
      <w:del w:id="285" w:author="Gundry, Rebekah" w:date="2018-10-06T15:29:00Z">
        <w:r w:rsidRPr="00600A97" w:rsidDel="00944FED">
          <w:rPr>
            <w:rFonts w:ascii="Helvetica Neue" w:eastAsia="Times New Roman" w:hAnsi="Helvetica Neue" w:cs="Times New Roman"/>
            <w:color w:val="2C3E50"/>
            <w:sz w:val="23"/>
            <w:szCs w:val="23"/>
          </w:rPr>
          <w:delText xml:space="preserve">your </w:delText>
        </w:r>
      </w:del>
      <w:r w:rsidRPr="00600A97">
        <w:rPr>
          <w:rFonts w:ascii="Helvetica Neue" w:eastAsia="Times New Roman" w:hAnsi="Helvetica Neue" w:cs="Times New Roman"/>
          <w:color w:val="2C3E50"/>
          <w:sz w:val="23"/>
          <w:szCs w:val="23"/>
        </w:rPr>
        <w:t>proteins of interest</w:t>
      </w:r>
      <w:ins w:id="286" w:author="Gundry, Rebekah" w:date="2018-10-06T15:29:00Z">
        <w:r w:rsidR="00944FED">
          <w:rPr>
            <w:rFonts w:ascii="Helvetica Neue" w:eastAsia="Times New Roman" w:hAnsi="Helvetica Neue" w:cs="Times New Roman"/>
            <w:color w:val="2C3E50"/>
            <w:sz w:val="23"/>
            <w:szCs w:val="23"/>
          </w:rPr>
          <w:t xml:space="preserve"> without analyzing data through </w:t>
        </w:r>
        <w:proofErr w:type="spellStart"/>
        <w:r w:rsidR="00944FED">
          <w:rPr>
            <w:rFonts w:ascii="Helvetica Neue" w:eastAsia="Times New Roman" w:hAnsi="Helvetica Neue" w:cs="Times New Roman"/>
            <w:color w:val="2C3E50"/>
            <w:sz w:val="23"/>
            <w:szCs w:val="23"/>
          </w:rPr>
          <w:t>SurfaceGenie</w:t>
        </w:r>
      </w:ins>
      <w:proofErr w:type="spellEnd"/>
      <w:del w:id="287" w:author="Gundry, Rebekah" w:date="2018-10-06T15:30:00Z">
        <w:r w:rsidRPr="00600A97" w:rsidDel="00944FED">
          <w:rPr>
            <w:rFonts w:ascii="Helvetica Neue" w:eastAsia="Times New Roman" w:hAnsi="Helvetica Neue" w:cs="Times New Roman"/>
            <w:color w:val="2C3E50"/>
            <w:sz w:val="23"/>
            <w:szCs w:val="23"/>
          </w:rPr>
          <w:delText xml:space="preserve"> you may do so at this page</w:delText>
        </w:r>
      </w:del>
      <w:r w:rsidRPr="00600A97">
        <w:rPr>
          <w:rFonts w:ascii="Helvetica Neue" w:eastAsia="Times New Roman" w:hAnsi="Helvetica Neue" w:cs="Times New Roman"/>
          <w:color w:val="2C3E50"/>
          <w:sz w:val="23"/>
          <w:szCs w:val="23"/>
        </w:rPr>
        <w:t xml:space="preserve">. </w:t>
      </w:r>
      <w:del w:id="288" w:author="Gundry, Rebekah" w:date="2018-10-06T15:30:00Z">
        <w:r w:rsidRPr="00600A97" w:rsidDel="00944FED">
          <w:rPr>
            <w:rFonts w:ascii="Helvetica Neue" w:eastAsia="Times New Roman" w:hAnsi="Helvetica Neue" w:cs="Times New Roman"/>
            <w:color w:val="2C3E50"/>
            <w:sz w:val="23"/>
            <w:szCs w:val="23"/>
          </w:rPr>
          <w:delText>You may either</w:delText>
        </w:r>
      </w:del>
      <w:ins w:id="289" w:author="Gundry, Rebekah" w:date="2018-10-06T15:30:00Z">
        <w:r w:rsidR="00944FED">
          <w:rPr>
            <w:rFonts w:ascii="Helvetica Neue" w:eastAsia="Times New Roman" w:hAnsi="Helvetica Neue" w:cs="Times New Roman"/>
            <w:color w:val="2C3E50"/>
            <w:sz w:val="23"/>
            <w:szCs w:val="23"/>
          </w:rPr>
          <w:t>Users may</w:t>
        </w:r>
      </w:ins>
      <w:r w:rsidRPr="00600A97">
        <w:rPr>
          <w:rFonts w:ascii="Helvetica Neue" w:eastAsia="Times New Roman" w:hAnsi="Helvetica Neue" w:cs="Times New Roman"/>
          <w:color w:val="2C3E50"/>
          <w:sz w:val="23"/>
          <w:szCs w:val="23"/>
        </w:rPr>
        <w:t xml:space="preserve"> </w:t>
      </w:r>
      <w:ins w:id="290" w:author="Gundry, Rebekah" w:date="2018-10-06T15:30:00Z">
        <w:r w:rsidR="00944FED">
          <w:rPr>
            <w:rFonts w:ascii="Helvetica Neue" w:eastAsia="Times New Roman" w:hAnsi="Helvetica Neue" w:cs="Times New Roman"/>
            <w:color w:val="2C3E50"/>
            <w:sz w:val="23"/>
            <w:szCs w:val="23"/>
          </w:rPr>
          <w:t xml:space="preserve">perform a batch retrieval by </w:t>
        </w:r>
      </w:ins>
      <w:r w:rsidRPr="00600A97">
        <w:rPr>
          <w:rFonts w:ascii="Helvetica Neue" w:eastAsia="Times New Roman" w:hAnsi="Helvetica Neue" w:cs="Times New Roman"/>
          <w:color w:val="2C3E50"/>
          <w:sz w:val="23"/>
          <w:szCs w:val="23"/>
        </w:rPr>
        <w:t>upload</w:t>
      </w:r>
      <w:ins w:id="291" w:author="Gundry, Rebekah" w:date="2018-10-06T15:30:00Z">
        <w:r w:rsidR="00944FED">
          <w:rPr>
            <w:rFonts w:ascii="Helvetica Neue" w:eastAsia="Times New Roman" w:hAnsi="Helvetica Neue" w:cs="Times New Roman"/>
            <w:color w:val="2C3E50"/>
            <w:sz w:val="23"/>
            <w:szCs w:val="23"/>
          </w:rPr>
          <w:t>ing</w:t>
        </w:r>
      </w:ins>
      <w:r w:rsidRPr="00600A97">
        <w:rPr>
          <w:rFonts w:ascii="Helvetica Neue" w:eastAsia="Times New Roman" w:hAnsi="Helvetica Neue" w:cs="Times New Roman"/>
          <w:color w:val="2C3E50"/>
          <w:sz w:val="23"/>
          <w:szCs w:val="23"/>
        </w:rPr>
        <w:t xml:space="preserve"> a </w:t>
      </w:r>
      <w:ins w:id="292" w:author="Gundry, Rebekah" w:date="2018-10-06T15:30:00Z">
        <w:r w:rsidR="00944FED">
          <w:rPr>
            <w:rFonts w:ascii="Helvetica Neue" w:eastAsia="Times New Roman" w:hAnsi="Helvetica Neue" w:cs="Times New Roman"/>
            <w:color w:val="2C3E50"/>
            <w:sz w:val="23"/>
            <w:szCs w:val="23"/>
          </w:rPr>
          <w:t>.</w:t>
        </w:r>
      </w:ins>
      <w:r w:rsidRPr="00600A97">
        <w:rPr>
          <w:rFonts w:ascii="Helvetica Neue" w:eastAsia="Times New Roman" w:hAnsi="Helvetica Neue" w:cs="Times New Roman"/>
          <w:color w:val="2C3E50"/>
          <w:sz w:val="23"/>
          <w:szCs w:val="23"/>
        </w:rPr>
        <w:t xml:space="preserve">csv file containing </w:t>
      </w:r>
      <w:proofErr w:type="spellStart"/>
      <w:r w:rsidRPr="00600A97">
        <w:rPr>
          <w:rFonts w:ascii="Helvetica Neue" w:eastAsia="Times New Roman" w:hAnsi="Helvetica Neue" w:cs="Times New Roman"/>
          <w:color w:val="2C3E50"/>
          <w:sz w:val="23"/>
          <w:szCs w:val="23"/>
        </w:rPr>
        <w:t>UniProt</w:t>
      </w:r>
      <w:proofErr w:type="spellEnd"/>
      <w:r w:rsidRPr="00600A97">
        <w:rPr>
          <w:rFonts w:ascii="Helvetica Neue" w:eastAsia="Times New Roman" w:hAnsi="Helvetica Neue" w:cs="Times New Roman"/>
          <w:color w:val="2C3E50"/>
          <w:sz w:val="23"/>
          <w:szCs w:val="23"/>
        </w:rPr>
        <w:t xml:space="preserve"> </w:t>
      </w:r>
      <w:del w:id="293" w:author="Gundry, Rebekah" w:date="2018-10-06T15:30:00Z">
        <w:r w:rsidRPr="00600A97" w:rsidDel="00944FED">
          <w:rPr>
            <w:rFonts w:ascii="Helvetica Neue" w:eastAsia="Times New Roman" w:hAnsi="Helvetica Neue" w:cs="Times New Roman"/>
            <w:color w:val="2C3E50"/>
            <w:sz w:val="23"/>
            <w:szCs w:val="23"/>
          </w:rPr>
          <w:delText xml:space="preserve">accession </w:delText>
        </w:r>
      </w:del>
      <w:ins w:id="294" w:author="Gundry, Rebekah" w:date="2018-10-06T15:30:00Z">
        <w:r w:rsidR="00944FED">
          <w:rPr>
            <w:rFonts w:ascii="Helvetica Neue" w:eastAsia="Times New Roman" w:hAnsi="Helvetica Neue" w:cs="Times New Roman"/>
            <w:color w:val="2C3E50"/>
            <w:sz w:val="23"/>
            <w:szCs w:val="23"/>
          </w:rPr>
          <w:t>A</w:t>
        </w:r>
        <w:r w:rsidR="00944FED" w:rsidRPr="00600A97">
          <w:rPr>
            <w:rFonts w:ascii="Helvetica Neue" w:eastAsia="Times New Roman" w:hAnsi="Helvetica Neue" w:cs="Times New Roman"/>
            <w:color w:val="2C3E50"/>
            <w:sz w:val="23"/>
            <w:szCs w:val="23"/>
          </w:rPr>
          <w:t xml:space="preserve">ccession </w:t>
        </w:r>
      </w:ins>
      <w:r w:rsidRPr="00600A97">
        <w:rPr>
          <w:rFonts w:ascii="Helvetica Neue" w:eastAsia="Times New Roman" w:hAnsi="Helvetica Neue" w:cs="Times New Roman"/>
          <w:color w:val="2C3E50"/>
          <w:sz w:val="23"/>
          <w:szCs w:val="23"/>
        </w:rPr>
        <w:t xml:space="preserve">numbers or </w:t>
      </w:r>
      <w:ins w:id="295" w:author="Gundry, Rebekah" w:date="2018-10-06T15:30:00Z">
        <w:r w:rsidR="00944FED">
          <w:rPr>
            <w:rFonts w:ascii="Helvetica Neue" w:eastAsia="Times New Roman" w:hAnsi="Helvetica Neue" w:cs="Times New Roman"/>
            <w:color w:val="2C3E50"/>
            <w:sz w:val="23"/>
            <w:szCs w:val="23"/>
          </w:rPr>
          <w:t xml:space="preserve">may </w:t>
        </w:r>
      </w:ins>
      <w:r w:rsidRPr="00600A97">
        <w:rPr>
          <w:rFonts w:ascii="Helvetica Neue" w:eastAsia="Times New Roman" w:hAnsi="Helvetica Neue" w:cs="Times New Roman"/>
          <w:color w:val="2C3E50"/>
          <w:sz w:val="23"/>
          <w:szCs w:val="23"/>
        </w:rPr>
        <w:t xml:space="preserve">search individual </w:t>
      </w:r>
      <w:proofErr w:type="spellStart"/>
      <w:r w:rsidRPr="00600A97">
        <w:rPr>
          <w:rFonts w:ascii="Helvetica Neue" w:eastAsia="Times New Roman" w:hAnsi="Helvetica Neue" w:cs="Times New Roman"/>
          <w:color w:val="2C3E50"/>
          <w:sz w:val="23"/>
          <w:szCs w:val="23"/>
        </w:rPr>
        <w:t>UniProt</w:t>
      </w:r>
      <w:proofErr w:type="spellEnd"/>
      <w:r w:rsidRPr="00600A97">
        <w:rPr>
          <w:rFonts w:ascii="Helvetica Neue" w:eastAsia="Times New Roman" w:hAnsi="Helvetica Neue" w:cs="Times New Roman"/>
          <w:color w:val="2C3E50"/>
          <w:sz w:val="23"/>
          <w:szCs w:val="23"/>
        </w:rPr>
        <w:t xml:space="preserve"> accession numbers.</w:t>
      </w:r>
    </w:p>
    <w:p w:rsidR="00600A97" w:rsidRPr="00600A97" w:rsidRDefault="00600A97" w:rsidP="00600A97">
      <w:pPr>
        <w:rPr>
          <w:rFonts w:ascii="Times New Roman" w:eastAsia="Times New Roman" w:hAnsi="Times New Roman" w:cs="Times New Roman"/>
          <w:i/>
          <w:iCs/>
        </w:rPr>
      </w:pPr>
      <w:r w:rsidRPr="00600A97">
        <w:rPr>
          <w:rFonts w:ascii="Helvetica Neue" w:eastAsia="Times New Roman" w:hAnsi="Helvetica Neue" w:cs="Times New Roman"/>
          <w:color w:val="2C3E50"/>
          <w:sz w:val="23"/>
          <w:szCs w:val="23"/>
        </w:rPr>
        <w:br/>
      </w:r>
      <w:r w:rsidRPr="00600A97">
        <w:rPr>
          <w:rFonts w:ascii="Helvetica Neue" w:eastAsia="Times New Roman" w:hAnsi="Helvetica Neue" w:cs="Times New Roman"/>
          <w:color w:val="2C3E50"/>
          <w:sz w:val="23"/>
          <w:szCs w:val="23"/>
        </w:rPr>
        <w:br/>
      </w:r>
    </w:p>
    <w:p w:rsidR="00600A97" w:rsidRPr="00600A97" w:rsidRDefault="00600A97" w:rsidP="00600A97">
      <w:pPr>
        <w:spacing w:after="158"/>
        <w:rPr>
          <w:rFonts w:ascii="Times New Roman" w:eastAsia="Times New Roman" w:hAnsi="Times New Roman" w:cs="Times New Roman"/>
          <w:sz w:val="18"/>
          <w:szCs w:val="18"/>
        </w:rPr>
      </w:pPr>
      <w:r w:rsidRPr="00600A97">
        <w:rPr>
          <w:rFonts w:ascii="Helvetica Neue" w:eastAsia="Times New Roman" w:hAnsi="Helvetica Neue" w:cs="Times New Roman"/>
          <w:i/>
          <w:iCs/>
          <w:color w:val="2C3E50"/>
          <w:sz w:val="18"/>
          <w:szCs w:val="18"/>
        </w:rPr>
        <w:t>Publication Info [Gundry Lab 2018]</w:t>
      </w:r>
    </w:p>
    <w:p w:rsidR="00011BFF" w:rsidRDefault="00FD6585">
      <w:ins w:id="296" w:author="Admin" w:date="2018-10-08T10:06:00Z">
        <w:r>
          <w:t>)</w:t>
        </w:r>
      </w:ins>
    </w:p>
    <w:sectPr w:rsidR="00011BFF" w:rsidSect="00E4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Neue">
    <w:altName w:val="Myriad Pro"/>
    <w:charset w:val="00"/>
    <w:family w:val="auto"/>
    <w:pitch w:val="variable"/>
    <w:sig w:usb0="E50002FF" w:usb1="500079DB" w:usb2="00000010" w:usb3="00000000" w:csb0="00000001"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276D8"/>
    <w:multiLevelType w:val="multilevel"/>
    <w:tmpl w:val="16FE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81244B"/>
    <w:multiLevelType w:val="hybridMultilevel"/>
    <w:tmpl w:val="2E06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2F7990"/>
    <w:multiLevelType w:val="hybridMultilevel"/>
    <w:tmpl w:val="2E061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A32EF"/>
    <w:multiLevelType w:val="multilevel"/>
    <w:tmpl w:val="57A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ndry, Rebekah">
    <w15:presenceInfo w15:providerId="AD" w15:userId="S-1-5-21-1052110624-596468510-1330638646-3444"/>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97"/>
    <w:rsid w:val="00011BFF"/>
    <w:rsid w:val="000225A0"/>
    <w:rsid w:val="00101872"/>
    <w:rsid w:val="002755DA"/>
    <w:rsid w:val="003A07FD"/>
    <w:rsid w:val="00505C62"/>
    <w:rsid w:val="00600A97"/>
    <w:rsid w:val="006A6EA8"/>
    <w:rsid w:val="00814754"/>
    <w:rsid w:val="00852E59"/>
    <w:rsid w:val="008E2B5F"/>
    <w:rsid w:val="00911311"/>
    <w:rsid w:val="00941E05"/>
    <w:rsid w:val="00944FED"/>
    <w:rsid w:val="00A8783C"/>
    <w:rsid w:val="00AA254E"/>
    <w:rsid w:val="00AB2BEF"/>
    <w:rsid w:val="00BA444B"/>
    <w:rsid w:val="00C0755F"/>
    <w:rsid w:val="00D815E7"/>
    <w:rsid w:val="00E46775"/>
    <w:rsid w:val="00F84D04"/>
    <w:rsid w:val="00FD6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D888"/>
  <w15:chartTrackingRefBased/>
  <w15:docId w15:val="{5E4C193C-18A9-F54A-B011-6BE8BA0D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00A97"/>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600A97"/>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0A97"/>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600A97"/>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600A97"/>
  </w:style>
  <w:style w:type="character" w:customStyle="1" w:styleId="text-success">
    <w:name w:val="text-success"/>
    <w:basedOn w:val="DefaultParagraphFont"/>
    <w:rsid w:val="00600A97"/>
  </w:style>
  <w:style w:type="paragraph" w:styleId="NormalWeb">
    <w:name w:val="Normal (Web)"/>
    <w:basedOn w:val="Normal"/>
    <w:uiPriority w:val="99"/>
    <w:semiHidden/>
    <w:unhideWhenUsed/>
    <w:rsid w:val="00600A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00A97"/>
    <w:rPr>
      <w:i/>
      <w:iCs/>
    </w:rPr>
  </w:style>
  <w:style w:type="paragraph" w:styleId="BalloonText">
    <w:name w:val="Balloon Text"/>
    <w:basedOn w:val="Normal"/>
    <w:link w:val="BalloonTextChar"/>
    <w:uiPriority w:val="99"/>
    <w:semiHidden/>
    <w:unhideWhenUsed/>
    <w:rsid w:val="009113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311"/>
    <w:rPr>
      <w:rFonts w:ascii="Segoe UI" w:hAnsi="Segoe UI" w:cs="Segoe UI"/>
      <w:sz w:val="18"/>
      <w:szCs w:val="18"/>
    </w:rPr>
  </w:style>
  <w:style w:type="paragraph" w:styleId="ListParagraph">
    <w:name w:val="List Paragraph"/>
    <w:basedOn w:val="Normal"/>
    <w:uiPriority w:val="34"/>
    <w:qFormat/>
    <w:rsid w:val="00F84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247481">
      <w:bodyDiv w:val="1"/>
      <w:marLeft w:val="0"/>
      <w:marRight w:val="0"/>
      <w:marTop w:val="0"/>
      <w:marBottom w:val="0"/>
      <w:divBdr>
        <w:top w:val="none" w:sz="0" w:space="0" w:color="auto"/>
        <w:left w:val="none" w:sz="0" w:space="0" w:color="auto"/>
        <w:bottom w:val="none" w:sz="0" w:space="0" w:color="auto"/>
        <w:right w:val="none" w:sz="0" w:space="0" w:color="auto"/>
      </w:divBdr>
      <w:divsChild>
        <w:div w:id="202406172">
          <w:marLeft w:val="0"/>
          <w:marRight w:val="0"/>
          <w:marTop w:val="0"/>
          <w:marBottom w:val="0"/>
          <w:divBdr>
            <w:top w:val="none" w:sz="0" w:space="0" w:color="auto"/>
            <w:left w:val="none" w:sz="0" w:space="0" w:color="auto"/>
            <w:bottom w:val="none" w:sz="0" w:space="0" w:color="auto"/>
            <w:right w:val="none" w:sz="0" w:space="0" w:color="auto"/>
          </w:divBdr>
          <w:divsChild>
            <w:div w:id="960501271">
              <w:marLeft w:val="0"/>
              <w:marRight w:val="0"/>
              <w:marTop w:val="0"/>
              <w:marBottom w:val="0"/>
              <w:divBdr>
                <w:top w:val="none" w:sz="0" w:space="0" w:color="auto"/>
                <w:left w:val="none" w:sz="0" w:space="0" w:color="auto"/>
                <w:bottom w:val="none" w:sz="0" w:space="0" w:color="auto"/>
                <w:right w:val="none" w:sz="0" w:space="0" w:color="auto"/>
              </w:divBdr>
            </w:div>
          </w:divsChild>
        </w:div>
        <w:div w:id="1513102024">
          <w:marLeft w:val="0"/>
          <w:marRight w:val="0"/>
          <w:marTop w:val="0"/>
          <w:marBottom w:val="0"/>
          <w:divBdr>
            <w:top w:val="none" w:sz="0" w:space="0" w:color="auto"/>
            <w:left w:val="none" w:sz="0" w:space="0" w:color="auto"/>
            <w:bottom w:val="none" w:sz="0" w:space="0" w:color="auto"/>
            <w:right w:val="none" w:sz="0" w:space="0" w:color="auto"/>
          </w:divBdr>
        </w:div>
        <w:div w:id="1212619314">
          <w:marLeft w:val="0"/>
          <w:marRight w:val="0"/>
          <w:marTop w:val="0"/>
          <w:marBottom w:val="0"/>
          <w:divBdr>
            <w:top w:val="none" w:sz="0" w:space="0" w:color="auto"/>
            <w:left w:val="none" w:sz="0" w:space="0" w:color="auto"/>
            <w:bottom w:val="none" w:sz="0" w:space="0" w:color="auto"/>
            <w:right w:val="none" w:sz="0" w:space="0" w:color="auto"/>
          </w:divBdr>
        </w:div>
      </w:divsChild>
    </w:div>
    <w:div w:id="1164315459">
      <w:bodyDiv w:val="1"/>
      <w:marLeft w:val="0"/>
      <w:marRight w:val="0"/>
      <w:marTop w:val="0"/>
      <w:marBottom w:val="0"/>
      <w:divBdr>
        <w:top w:val="none" w:sz="0" w:space="0" w:color="auto"/>
        <w:left w:val="none" w:sz="0" w:space="0" w:color="auto"/>
        <w:bottom w:val="none" w:sz="0" w:space="0" w:color="auto"/>
        <w:right w:val="none" w:sz="0" w:space="0" w:color="auto"/>
      </w:divBdr>
      <w:divsChild>
        <w:div w:id="610599531">
          <w:marLeft w:val="0"/>
          <w:marRight w:val="0"/>
          <w:marTop w:val="0"/>
          <w:marBottom w:val="0"/>
          <w:divBdr>
            <w:top w:val="none" w:sz="0" w:space="0" w:color="auto"/>
            <w:left w:val="none" w:sz="0" w:space="0" w:color="auto"/>
            <w:bottom w:val="none" w:sz="0" w:space="0" w:color="auto"/>
            <w:right w:val="none" w:sz="0" w:space="0" w:color="auto"/>
          </w:divBdr>
        </w:div>
        <w:div w:id="622662988">
          <w:marLeft w:val="0"/>
          <w:marRight w:val="0"/>
          <w:marTop w:val="0"/>
          <w:marBottom w:val="0"/>
          <w:divBdr>
            <w:top w:val="none" w:sz="0" w:space="0" w:color="auto"/>
            <w:left w:val="none" w:sz="0" w:space="0" w:color="auto"/>
            <w:bottom w:val="none" w:sz="0" w:space="0" w:color="auto"/>
            <w:right w:val="none" w:sz="0" w:space="0" w:color="auto"/>
          </w:divBdr>
        </w:div>
        <w:div w:id="91901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Snarrenberg, Shana</dc:creator>
  <cp:keywords/>
  <dc:description/>
  <cp:lastModifiedBy>Admin</cp:lastModifiedBy>
  <cp:revision>8</cp:revision>
  <dcterms:created xsi:type="dcterms:W3CDTF">2018-10-06T16:34:00Z</dcterms:created>
  <dcterms:modified xsi:type="dcterms:W3CDTF">2018-10-08T15:56:00Z</dcterms:modified>
</cp:coreProperties>
</file>