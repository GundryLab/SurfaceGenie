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1FE07" w14:textId="77777777" w:rsidR="005E2854" w:rsidRPr="005E2854" w:rsidRDefault="005E2854" w:rsidP="005E2854">
      <w:pPr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bookmarkStart w:id="0" w:name="_GoBack"/>
      <w:bookmarkEnd w:id="0"/>
      <w:r w:rsidRPr="005E2854">
        <w:rPr>
          <w:rFonts w:ascii="Helvetica Neue" w:eastAsia="Times New Roman" w:hAnsi="Helvetica Neue" w:cs="Times New Roman"/>
          <w:color w:val="2C3E50"/>
          <w:sz w:val="29"/>
          <w:szCs w:val="29"/>
        </w:rPr>
        <w:t>Data Upload Instructions</w:t>
      </w:r>
    </w:p>
    <w:p w14:paraId="35EB29E9" w14:textId="77777777" w:rsidR="005E2854" w:rsidRPr="005E2854" w:rsidRDefault="005E2854" w:rsidP="005E2854">
      <w:pPr>
        <w:spacing w:before="158" w:after="158"/>
        <w:outlineLvl w:val="4"/>
        <w:rPr>
          <w:rFonts w:ascii="Helvetica Neue" w:eastAsia="Times New Roman" w:hAnsi="Helvetica Neue" w:cs="Times New Roman"/>
          <w:color w:val="3498DB"/>
          <w:sz w:val="23"/>
          <w:szCs w:val="23"/>
        </w:rPr>
      </w:pPr>
      <w:r w:rsidRPr="005E2854">
        <w:rPr>
          <w:rFonts w:ascii="Helvetica Neue" w:eastAsia="Times New Roman" w:hAnsi="Helvetica Neue" w:cs="Times New Roman"/>
          <w:color w:val="3498DB"/>
          <w:sz w:val="23"/>
          <w:szCs w:val="23"/>
        </w:rPr>
        <w:t>Quick Lookup</w:t>
      </w:r>
    </w:p>
    <w:p w14:paraId="19B5A7EF" w14:textId="77777777" w:rsidR="00970A24" w:rsidRDefault="005E2854" w:rsidP="00970A24">
      <w:pPr>
        <w:pStyle w:val="ListParagraph"/>
        <w:numPr>
          <w:ilvl w:val="0"/>
          <w:numId w:val="2"/>
        </w:numPr>
        <w:spacing w:after="158"/>
        <w:rPr>
          <w:ins w:id="1" w:author="Gundry, Rebekah" w:date="2018-10-06T15:59:00Z"/>
          <w:rFonts w:ascii="Helvetica Neue" w:eastAsia="Times New Roman" w:hAnsi="Helvetica Neue" w:cs="Times New Roman"/>
          <w:color w:val="2C3E50"/>
          <w:sz w:val="23"/>
          <w:szCs w:val="23"/>
        </w:rPr>
        <w:pPrChange w:id="2" w:author="Gundry, Rebekah" w:date="2018-10-06T15:59:00Z">
          <w:pPr>
            <w:spacing w:after="158"/>
          </w:pPr>
        </w:pPrChange>
      </w:pPr>
      <w:del w:id="3" w:author="Gundry, Rebekah" w:date="2018-10-06T15:52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4" w:author="Gundry, Rebekah" w:date="2018-10-06T15:59:00Z">
              <w:rPr/>
            </w:rPrChange>
          </w:rPr>
          <w:delText>Please e</w:delText>
        </w:r>
      </w:del>
      <w:ins w:id="5" w:author="Gundry, Rebekah" w:date="2018-10-06T15:52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6" w:author="Gundry, Rebekah" w:date="2018-10-06T15:59:00Z">
              <w:rPr/>
            </w:rPrChange>
          </w:rPr>
          <w:t>E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7" w:author="Gundry, Rebekah" w:date="2018-10-06T15:59:00Z">
            <w:rPr/>
          </w:rPrChange>
        </w:rPr>
        <w:t xml:space="preserve">nter a </w:t>
      </w:r>
      <w:proofErr w:type="spellStart"/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8" w:author="Gundry, Rebekah" w:date="2018-10-06T15:59:00Z">
            <w:rPr/>
          </w:rPrChange>
        </w:rPr>
        <w:t>UniProt</w:t>
      </w:r>
      <w:proofErr w:type="spellEnd"/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9" w:author="Gundry, Rebekah" w:date="2018-10-06T15:59:00Z">
            <w:rPr/>
          </w:rPrChange>
        </w:rPr>
        <w:t xml:space="preserve"> accession number(s) for your protein(s) of interest</w:t>
      </w:r>
      <w:ins w:id="10" w:author="Gundry, Rebekah" w:date="2018-10-06T15:53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1" w:author="Gundry, Rebekah" w:date="2018-10-06T15:59:00Z">
              <w:rPr/>
            </w:rPrChange>
          </w:rPr>
          <w:t xml:space="preserve"> (e.g. Q01650)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12" w:author="Gundry, Rebekah" w:date="2018-10-06T15:59:00Z">
            <w:rPr/>
          </w:rPrChange>
        </w:rPr>
        <w:t xml:space="preserve">. </w:t>
      </w:r>
      <w:del w:id="13" w:author="Gundry, Rebekah" w:date="2018-10-06T15:52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4" w:author="Gundry, Rebekah" w:date="2018-10-06T15:59:00Z">
              <w:rPr/>
            </w:rPrChange>
          </w:rPr>
          <w:delText>No other protein ID types will be accepted. You may include</w:delText>
        </w:r>
      </w:del>
      <w:ins w:id="15" w:author="Gundry, Rebekah" w:date="2018-10-06T15:52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6" w:author="Gundry, Rebekah" w:date="2018-10-06T15:59:00Z">
              <w:rPr/>
            </w:rPrChange>
          </w:rPr>
          <w:t>Isoform annotations (</w:t>
        </w:r>
        <w:r w:rsidR="00970A24" w:rsidRPr="00970A24">
          <w:rPr>
            <w:rFonts w:ascii="Helvetica Neue" w:eastAsia="Times New Roman" w:hAnsi="Helvetica Neue" w:cs="Times New Roman"/>
            <w:i/>
            <w:color w:val="2C3E50"/>
            <w:sz w:val="23"/>
            <w:szCs w:val="23"/>
            <w:rPrChange w:id="17" w:author="Gundry, Rebekah" w:date="2018-10-06T15:59:00Z">
              <w:rPr>
                <w:rFonts w:ascii="Helvetica Neue" w:eastAsia="Times New Roman" w:hAnsi="Helvetica Neue" w:cs="Times New Roman"/>
                <w:color w:val="2C3E50"/>
                <w:sz w:val="23"/>
                <w:szCs w:val="23"/>
              </w:rPr>
            </w:rPrChange>
          </w:rPr>
          <w:t>e.g.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8" w:author="Gundry, Rebekah" w:date="2018-10-06T15:59:00Z">
              <w:rPr/>
            </w:rPrChange>
          </w:rPr>
          <w:t xml:space="preserve"> </w:t>
        </w:r>
      </w:ins>
      <w:ins w:id="19" w:author="Gundry, Rebekah" w:date="2018-10-06T15:54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20" w:author="Gundry, Rebekah" w:date="2018-10-06T15:59:00Z">
              <w:rPr/>
            </w:rPrChange>
          </w:rPr>
          <w:t>Q01650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21" w:author="Gundry, Rebekah" w:date="2018-10-06T15:59:00Z">
              <w:rPr/>
            </w:rPrChange>
          </w:rPr>
          <w:t>-1</w:t>
        </w:r>
      </w:ins>
      <w:ins w:id="22" w:author="Gundry, Rebekah" w:date="2018-10-06T15:52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23" w:author="Gundry, Rebekah" w:date="2018-10-06T15:59:00Z">
              <w:rPr/>
            </w:rPrChange>
          </w:rPr>
          <w:t xml:space="preserve">) can be included; </w:t>
        </w:r>
      </w:ins>
      <w:del w:id="24" w:author="Gundry, Rebekah" w:date="2018-10-06T15:52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25" w:author="Gundry, Rebekah" w:date="2018-10-06T15:59:00Z">
              <w:rPr/>
            </w:rPrChange>
          </w:rPr>
          <w:delText xml:space="preserve"> isoforms, </w:delText>
        </w:r>
      </w:del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26" w:author="Gundry, Rebekah" w:date="2018-10-06T15:59:00Z">
            <w:rPr/>
          </w:rPrChange>
        </w:rPr>
        <w:t xml:space="preserve">however, </w:t>
      </w:r>
      <w:del w:id="27" w:author="Gundry, Rebekah" w:date="2018-10-06T15:52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28" w:author="Gundry, Rebekah" w:date="2018-10-06T15:59:00Z">
              <w:rPr/>
            </w:rPrChange>
          </w:rPr>
          <w:delText xml:space="preserve">they </w:delText>
        </w:r>
      </w:del>
      <w:ins w:id="29" w:author="Gundry, Rebekah" w:date="2018-10-06T15:52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30" w:author="Gundry, Rebekah" w:date="2018-10-06T15:59:00Z">
              <w:rPr/>
            </w:rPrChange>
          </w:rPr>
          <w:t>the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31" w:author="Gundry, Rebekah" w:date="2018-10-06T15:59:00Z">
              <w:rPr/>
            </w:rPrChange>
          </w:rPr>
          <w:t xml:space="preserve"> specific isoform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32" w:author="Gundry, Rebekah" w:date="2018-10-06T15:59:00Z">
              <w:rPr/>
            </w:rPrChange>
          </w:rPr>
          <w:t xml:space="preserve"> 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33" w:author="Gundry, Rebekah" w:date="2018-10-06T15:59:00Z">
            <w:rPr/>
          </w:rPrChange>
        </w:rPr>
        <w:t xml:space="preserve">will not be considered </w:t>
      </w:r>
      <w:del w:id="34" w:author="Gundry, Rebekah" w:date="2018-10-06T15:53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35" w:author="Gundry, Rebekah" w:date="2018-10-06T15:59:00Z">
              <w:rPr/>
            </w:rPrChange>
          </w:rPr>
          <w:delText xml:space="preserve">in the SPC lookup process </w:delText>
        </w:r>
      </w:del>
      <w:ins w:id="36" w:author="Gundry, Rebekah" w:date="2018-10-06T15:53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37" w:author="Gundry, Rebekah" w:date="2018-10-06T15:59:00Z">
              <w:rPr/>
            </w:rPrChange>
          </w:rPr>
          <w:t xml:space="preserve">as </w:t>
        </w:r>
      </w:ins>
      <w:del w:id="38" w:author="Gundry, Rebekah" w:date="2018-10-06T15:53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39" w:author="Gundry, Rebekah" w:date="2018-10-06T15:59:00Z">
              <w:rPr/>
            </w:rPrChange>
          </w:rPr>
          <w:delText xml:space="preserve">because </w:delText>
        </w:r>
      </w:del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40" w:author="Gundry, Rebekah" w:date="2018-10-06T15:59:00Z">
            <w:rPr/>
          </w:rPrChange>
        </w:rPr>
        <w:t xml:space="preserve">SPC scores are indexed by parent protein accession number. </w:t>
      </w:r>
    </w:p>
    <w:p w14:paraId="19B3A18B" w14:textId="76258D96" w:rsidR="005E2854" w:rsidRPr="00970A24" w:rsidRDefault="00970A24" w:rsidP="00970A24">
      <w:pPr>
        <w:spacing w:after="158"/>
        <w:ind w:left="1080"/>
        <w:rPr>
          <w:rFonts w:ascii="Helvetica Neue" w:eastAsia="Times New Roman" w:hAnsi="Helvetica Neue" w:cs="Times New Roman"/>
          <w:color w:val="2C3E50"/>
          <w:sz w:val="23"/>
          <w:szCs w:val="23"/>
          <w:rPrChange w:id="41" w:author="Gundry, Rebekah" w:date="2018-10-06T15:59:00Z">
            <w:rPr/>
          </w:rPrChange>
        </w:rPr>
        <w:pPrChange w:id="42" w:author="Gundry, Rebekah" w:date="2018-10-06T15:59:00Z">
          <w:pPr>
            <w:spacing w:after="158"/>
          </w:pPr>
        </w:pPrChange>
      </w:pPr>
      <w:ins w:id="43" w:author="Gundry, Rebekah" w:date="2018-10-06T15:54:00Z"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44" w:author="Gundry, Rebekah" w:date="2018-10-06T15:59:00Z">
              <w:rPr/>
            </w:rPrChange>
          </w:rPr>
          <w:t xml:space="preserve">If your data are in a form other than </w:t>
        </w:r>
        <w:proofErr w:type="spellStart"/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45" w:author="Gundry, Rebekah" w:date="2018-10-06T15:59:00Z">
              <w:rPr/>
            </w:rPrChange>
          </w:rPr>
          <w:t>UniProt</w:t>
        </w:r>
        <w:proofErr w:type="spellEnd"/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46" w:author="Gundry, Rebekah" w:date="2018-10-06T15:59:00Z">
              <w:rPr/>
            </w:rPrChange>
          </w:rPr>
          <w:t xml:space="preserve"> (</w:t>
        </w:r>
        <w:r w:rsidRPr="00970A24">
          <w:rPr>
            <w:rFonts w:ascii="Helvetica Neue" w:eastAsia="Times New Roman" w:hAnsi="Helvetica Neue" w:cs="Times New Roman"/>
            <w:i/>
            <w:color w:val="2C3E50"/>
            <w:sz w:val="23"/>
            <w:szCs w:val="23"/>
            <w:rPrChange w:id="47" w:author="Gundry, Rebekah" w:date="2018-10-06T15:59:00Z">
              <w:rPr>
                <w:rFonts w:ascii="Helvetica Neue" w:eastAsia="Times New Roman" w:hAnsi="Helvetica Neue" w:cs="Times New Roman"/>
                <w:color w:val="2C3E50"/>
                <w:sz w:val="23"/>
                <w:szCs w:val="23"/>
              </w:rPr>
            </w:rPrChange>
          </w:rPr>
          <w:t>e.g.</w:t>
        </w:r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48" w:author="Gundry, Rebekah" w:date="2018-10-06T15:59:00Z">
              <w:rPr/>
            </w:rPrChange>
          </w:rPr>
          <w:t xml:space="preserve"> ENSEMBL gene, </w:t>
        </w:r>
      </w:ins>
      <w:proofErr w:type="spellStart"/>
      <w:ins w:id="49" w:author="Gundry, Rebekah" w:date="2018-10-06T15:55:00Z"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50" w:author="Gundry, Rebekah" w:date="2018-10-06T15:59:00Z">
              <w:rPr/>
            </w:rPrChange>
          </w:rPr>
          <w:t>UniGene</w:t>
        </w:r>
      </w:ins>
      <w:proofErr w:type="spellEnd"/>
      <w:ins w:id="51" w:author="Gundry, Rebekah" w:date="2018-10-06T15:54:00Z"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52" w:author="Gundry, Rebekah" w:date="2018-10-06T15:59:00Z">
              <w:rPr/>
            </w:rPrChange>
          </w:rPr>
          <w:t xml:space="preserve">), </w:t>
        </w:r>
      </w:ins>
      <w:del w:id="53" w:author="Gundry, Rebekah" w:date="2018-10-06T15:54:00Z">
        <w:r w:rsidR="005E2854"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54" w:author="Gundry, Rebekah" w:date="2018-10-06T15:59:00Z">
              <w:rPr/>
            </w:rPrChange>
          </w:rPr>
          <w:delText>A</w:delText>
        </w:r>
      </w:del>
      <w:ins w:id="55" w:author="Gundry, Rebekah" w:date="2018-10-06T15:54:00Z"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56" w:author="Gundry, Rebekah" w:date="2018-10-06T15:59:00Z">
              <w:rPr/>
            </w:rPrChange>
          </w:rPr>
          <w:t>a</w:t>
        </w:r>
      </w:ins>
      <w:r w:rsidR="005E2854"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57" w:author="Gundry, Rebekah" w:date="2018-10-06T15:59:00Z">
            <w:rPr/>
          </w:rPrChange>
        </w:rPr>
        <w:t xml:space="preserve"> conversion tool is available </w:t>
      </w:r>
      <w:r w:rsidR="00C01C07" w:rsidRPr="00970A24">
        <w:rPr>
          <w:rFonts w:ascii="Helvetica Neue" w:eastAsia="Times New Roman" w:hAnsi="Helvetica Neue" w:cs="Times New Roman"/>
          <w:color w:val="18BC9C"/>
          <w:sz w:val="23"/>
          <w:szCs w:val="23"/>
          <w:u w:val="single"/>
          <w:rPrChange w:id="58" w:author="Gundry, Rebekah" w:date="2018-10-06T15:59:00Z">
            <w:rPr>
              <w:color w:val="18BC9C"/>
              <w:u w:val="single"/>
            </w:rPr>
          </w:rPrChange>
        </w:rPr>
        <w:fldChar w:fldCharType="begin"/>
      </w:r>
      <w:r w:rsidR="00C01C07" w:rsidRPr="00970A24">
        <w:rPr>
          <w:rFonts w:ascii="Helvetica Neue" w:eastAsia="Times New Roman" w:hAnsi="Helvetica Neue" w:cs="Times New Roman"/>
          <w:color w:val="18BC9C"/>
          <w:sz w:val="23"/>
          <w:szCs w:val="23"/>
          <w:u w:val="single"/>
          <w:rPrChange w:id="59" w:author="Gundry, Rebekah" w:date="2018-10-06T15:59:00Z">
            <w:rPr>
              <w:color w:val="18BC9C"/>
              <w:u w:val="single"/>
            </w:rPr>
          </w:rPrChange>
        </w:rPr>
        <w:instrText xml:space="preserve"> HYPERLINK "https://www.uniprot.org/uploadlists/" </w:instrText>
      </w:r>
      <w:r w:rsidR="00C01C07" w:rsidRPr="00970A24">
        <w:rPr>
          <w:rFonts w:ascii="Helvetica Neue" w:eastAsia="Times New Roman" w:hAnsi="Helvetica Neue" w:cs="Times New Roman"/>
          <w:color w:val="18BC9C"/>
          <w:sz w:val="23"/>
          <w:szCs w:val="23"/>
          <w:u w:val="single"/>
          <w:rPrChange w:id="60" w:author="Gundry, Rebekah" w:date="2018-10-06T15:59:00Z">
            <w:rPr>
              <w:color w:val="18BC9C"/>
              <w:u w:val="single"/>
            </w:rPr>
          </w:rPrChange>
        </w:rPr>
        <w:fldChar w:fldCharType="separate"/>
      </w:r>
      <w:r w:rsidR="005E2854" w:rsidRPr="00970A24">
        <w:rPr>
          <w:rFonts w:ascii="Helvetica Neue" w:eastAsia="Times New Roman" w:hAnsi="Helvetica Neue" w:cs="Times New Roman"/>
          <w:color w:val="18BC9C"/>
          <w:sz w:val="23"/>
          <w:szCs w:val="23"/>
          <w:u w:val="single"/>
          <w:rPrChange w:id="61" w:author="Gundry, Rebekah" w:date="2018-10-06T15:59:00Z">
            <w:rPr>
              <w:color w:val="18BC9C"/>
              <w:u w:val="single"/>
            </w:rPr>
          </w:rPrChange>
        </w:rPr>
        <w:t>here</w:t>
      </w:r>
      <w:r w:rsidR="00C01C07" w:rsidRPr="00970A24">
        <w:rPr>
          <w:rFonts w:ascii="Helvetica Neue" w:eastAsia="Times New Roman" w:hAnsi="Helvetica Neue" w:cs="Times New Roman"/>
          <w:color w:val="18BC9C"/>
          <w:sz w:val="23"/>
          <w:szCs w:val="23"/>
          <w:u w:val="single"/>
          <w:rPrChange w:id="62" w:author="Gundry, Rebekah" w:date="2018-10-06T15:59:00Z">
            <w:rPr>
              <w:color w:val="18BC9C"/>
              <w:u w:val="single"/>
            </w:rPr>
          </w:rPrChange>
        </w:rPr>
        <w:fldChar w:fldCharType="end"/>
      </w:r>
      <w:r w:rsidR="005E2854"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63" w:author="Gundry, Rebekah" w:date="2018-10-06T15:59:00Z">
            <w:rPr/>
          </w:rPrChange>
        </w:rPr>
        <w:t> . Under 'Select options', select your ID type in the 'From' field and then '</w:t>
      </w:r>
      <w:proofErr w:type="spellStart"/>
      <w:r w:rsidR="005E2854"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64" w:author="Gundry, Rebekah" w:date="2018-10-06T15:59:00Z">
            <w:rPr/>
          </w:rPrChange>
        </w:rPr>
        <w:t>UniProt</w:t>
      </w:r>
      <w:proofErr w:type="spellEnd"/>
      <w:r w:rsidR="005E2854"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65" w:author="Gundry, Rebekah" w:date="2018-10-06T15:59:00Z">
            <w:rPr/>
          </w:rPrChange>
        </w:rPr>
        <w:t xml:space="preserve"> KB' in the 'To' field. Up to 100 proteins </w:t>
      </w:r>
      <w:del w:id="66" w:author="Gundry, Rebekah" w:date="2018-10-06T15:56:00Z">
        <w:r w:rsidR="005E2854"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67" w:author="Gundry, Rebekah" w:date="2018-10-06T15:59:00Z">
              <w:rPr/>
            </w:rPrChange>
          </w:rPr>
          <w:delText xml:space="preserve">can be searched using this method </w:delText>
        </w:r>
      </w:del>
      <w:r w:rsidR="005E2854"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68" w:author="Gundry, Rebekah" w:date="2018-10-06T15:59:00Z">
            <w:rPr/>
          </w:rPrChange>
        </w:rPr>
        <w:t>separated by commas</w:t>
      </w:r>
      <w:ins w:id="69" w:author="Gundry, Rebekah" w:date="2018-10-06T15:56:00Z"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70" w:author="Gundry, Rebekah" w:date="2018-10-06T15:59:00Z">
              <w:rPr/>
            </w:rPrChange>
          </w:rPr>
          <w:t xml:space="preserve"> </w:t>
        </w:r>
        <w:r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71" w:author="Gundry, Rebekah" w:date="2018-10-06T15:59:00Z">
              <w:rPr/>
            </w:rPrChange>
          </w:rPr>
          <w:t>can be searched using this method</w:t>
        </w:r>
      </w:ins>
      <w:r w:rsidR="005E2854"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72" w:author="Gundry, Rebekah" w:date="2018-10-06T15:59:00Z">
            <w:rPr/>
          </w:rPrChange>
        </w:rPr>
        <w:t>.</w:t>
      </w:r>
    </w:p>
    <w:p w14:paraId="1B49196E" w14:textId="77777777" w:rsidR="005E2854" w:rsidRPr="005E2854" w:rsidRDefault="005E2854" w:rsidP="005E2854">
      <w:pPr>
        <w:spacing w:before="158" w:after="158"/>
        <w:outlineLvl w:val="4"/>
        <w:rPr>
          <w:rFonts w:ascii="Helvetica Neue" w:eastAsia="Times New Roman" w:hAnsi="Helvetica Neue" w:cs="Times New Roman"/>
          <w:color w:val="3498DB"/>
          <w:sz w:val="23"/>
          <w:szCs w:val="23"/>
        </w:rPr>
      </w:pPr>
      <w:r w:rsidRPr="005E2854">
        <w:rPr>
          <w:rFonts w:ascii="Helvetica Neue" w:eastAsia="Times New Roman" w:hAnsi="Helvetica Neue" w:cs="Times New Roman"/>
          <w:color w:val="3498DB"/>
          <w:sz w:val="23"/>
          <w:szCs w:val="23"/>
        </w:rPr>
        <w:t>Bulk Lookup</w:t>
      </w:r>
    </w:p>
    <w:p w14:paraId="0A45A892" w14:textId="4CF35D8B" w:rsidR="00970A24" w:rsidRPr="00970A24" w:rsidRDefault="005E2854" w:rsidP="00970A24">
      <w:pPr>
        <w:pStyle w:val="ListParagraph"/>
        <w:numPr>
          <w:ilvl w:val="0"/>
          <w:numId w:val="1"/>
        </w:numPr>
        <w:spacing w:after="158"/>
        <w:rPr>
          <w:ins w:id="73" w:author="Gundry, Rebekah" w:date="2018-10-06T15:58:00Z"/>
          <w:rFonts w:ascii="Helvetica Neue" w:eastAsia="Times New Roman" w:hAnsi="Helvetica Neue" w:cs="Times New Roman"/>
          <w:color w:val="2C3E50"/>
          <w:sz w:val="23"/>
          <w:szCs w:val="23"/>
          <w:rPrChange w:id="74" w:author="Gundry, Rebekah" w:date="2018-10-06T15:58:00Z">
            <w:rPr>
              <w:ins w:id="75" w:author="Gundry, Rebekah" w:date="2018-10-06T15:58:00Z"/>
            </w:rPr>
          </w:rPrChange>
        </w:rPr>
        <w:pPrChange w:id="76" w:author="Gundry, Rebekah" w:date="2018-10-06T15:58:00Z">
          <w:pPr>
            <w:spacing w:after="158"/>
          </w:pPr>
        </w:pPrChange>
      </w:pPr>
      <w:del w:id="77" w:author="Gundry, Rebekah" w:date="2018-10-06T15:56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78" w:author="Gundry, Rebekah" w:date="2018-10-06T15:58:00Z">
              <w:rPr/>
            </w:rPrChange>
          </w:rPr>
          <w:delText>You may u</w:delText>
        </w:r>
      </w:del>
      <w:ins w:id="79" w:author="Gundry, Rebekah" w:date="2018-10-06T15:56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80" w:author="Gundry, Rebekah" w:date="2018-10-06T15:58:00Z">
              <w:rPr/>
            </w:rPrChange>
          </w:rPr>
          <w:t>U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81" w:author="Gundry, Rebekah" w:date="2018-10-06T15:58:00Z">
            <w:rPr/>
          </w:rPrChange>
        </w:rPr>
        <w:t xml:space="preserve">pload a csv file containing a </w:t>
      </w:r>
      <w:ins w:id="82" w:author="Gundry, Rebekah" w:date="2018-10-06T16:00:00Z">
        <w:r w:rsidR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single column </w:t>
        </w:r>
      </w:ins>
      <w:del w:id="83" w:author="Gundry, Rebekah" w:date="2018-10-06T16:00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84" w:author="Gundry, Rebekah" w:date="2018-10-06T15:58:00Z">
              <w:rPr/>
            </w:rPrChange>
          </w:rPr>
          <w:delText xml:space="preserve">list </w:delText>
        </w:r>
      </w:del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85" w:author="Gundry, Rebekah" w:date="2018-10-06T15:58:00Z">
            <w:rPr/>
          </w:rPrChange>
        </w:rPr>
        <w:t xml:space="preserve">of </w:t>
      </w:r>
      <w:proofErr w:type="spellStart"/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86" w:author="Gundry, Rebekah" w:date="2018-10-06T15:58:00Z">
            <w:rPr/>
          </w:rPrChange>
        </w:rPr>
        <w:t>UniProt</w:t>
      </w:r>
      <w:proofErr w:type="spellEnd"/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87" w:author="Gundry, Rebekah" w:date="2018-10-06T15:58:00Z">
            <w:rPr/>
          </w:rPrChange>
        </w:rPr>
        <w:t xml:space="preserve"> accession numbers</w:t>
      </w:r>
      <w:ins w:id="88" w:author="Gundry, Rebekah" w:date="2018-10-06T16:00:00Z">
        <w:r w:rsidR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, with the header </w:t>
        </w:r>
      </w:ins>
      <w:ins w:id="89" w:author="Gundry, Rebekah" w:date="2018-10-06T16:01:00Z">
        <w:r w:rsidR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labeled </w:t>
        </w:r>
      </w:ins>
      <w:ins w:id="90" w:author="Gundry, Rebekah" w:date="2018-10-06T16:00:00Z">
        <w:r w:rsidR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“Accession”. 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91" w:author="Gundry, Rebekah" w:date="2018-10-06T15:58:00Z">
            <w:rPr/>
          </w:rPrChange>
        </w:rPr>
        <w:t xml:space="preserve"> </w:t>
      </w:r>
      <w:del w:id="92" w:author="Gundry, Rebekah" w:date="2018-10-06T16:00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93" w:author="Gundry, Rebekah" w:date="2018-10-06T15:58:00Z">
              <w:rPr/>
            </w:rPrChange>
          </w:rPr>
          <w:delText>for bulk lookup</w:delText>
        </w:r>
      </w:del>
      <w:moveToRangeStart w:id="94" w:author="Gundry, Rebekah" w:date="2018-10-06T16:00:00Z" w:name="move526604950"/>
      <w:moveTo w:id="95" w:author="Gundry, Rebekah" w:date="2018-10-06T16:00:00Z">
        <w:del w:id="96" w:author="Gundry, Rebekah" w:date="2018-10-06T16:00:00Z">
          <w:r w:rsidR="00970A24" w:rsidRPr="005E2854" w:rsidDel="00970A24">
            <w:rPr>
              <w:rFonts w:ascii="Helvetica Neue" w:eastAsia="Times New Roman" w:hAnsi="Helvetica Neue" w:cs="Times New Roman"/>
              <w:color w:val="2C3E50"/>
              <w:sz w:val="23"/>
              <w:szCs w:val="23"/>
            </w:rPr>
            <w:delText>Be sure to upload a single column csv file with header 'Accession'.</w:delText>
          </w:r>
        </w:del>
      </w:moveTo>
      <w:moveToRangeEnd w:id="94"/>
      <w:del w:id="97" w:author="Gundry, Rebekah" w:date="2018-10-06T16:00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98" w:author="Gundry, Rebekah" w:date="2018-10-06T15:58:00Z">
              <w:rPr/>
            </w:rPrChange>
          </w:rPr>
          <w:delText>.</w:delText>
        </w:r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99" w:author="Gundry, Rebekah" w:date="2018-10-06T15:58:00Z">
              <w:rPr/>
            </w:rPrChange>
          </w:rPr>
          <w:delText xml:space="preserve"> </w:delText>
        </w:r>
      </w:del>
      <w:moveToRangeStart w:id="100" w:author="Gundry, Rebekah" w:date="2018-10-06T15:59:00Z" w:name="move526604896"/>
      <w:moveTo w:id="101" w:author="Gundry, Rebekah" w:date="2018-10-06T15:59:00Z">
        <w:r w:rsidR="00970A24" w:rsidRPr="00D11B5F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>Do not include extra characters in the header (</w:t>
        </w:r>
        <w:del w:id="102" w:author="Gundry, Rebekah" w:date="2018-10-06T15:59:00Z">
          <w:r w:rsidR="00970A24" w:rsidRPr="00970A24" w:rsidDel="00970A24">
            <w:rPr>
              <w:rFonts w:ascii="Helvetica Neue" w:eastAsia="Times New Roman" w:hAnsi="Helvetica Neue" w:cs="Times New Roman"/>
              <w:i/>
              <w:color w:val="2C3E50"/>
              <w:sz w:val="23"/>
              <w:szCs w:val="23"/>
              <w:rPrChange w:id="103" w:author="Gundry, Rebekah" w:date="2018-10-06T15:59:00Z">
                <w:rPr>
                  <w:rFonts w:ascii="Helvetica Neue" w:eastAsia="Times New Roman" w:hAnsi="Helvetica Neue" w:cs="Times New Roman"/>
                  <w:color w:val="2C3E50"/>
                  <w:sz w:val="23"/>
                  <w:szCs w:val="23"/>
                </w:rPr>
              </w:rPrChange>
            </w:rPr>
            <w:delText>i.e</w:delText>
          </w:r>
        </w:del>
      </w:moveTo>
      <w:ins w:id="104" w:author="Gundry, Rebekah" w:date="2018-10-06T15:59:00Z">
        <w:r w:rsidR="00970A24">
          <w:rPr>
            <w:rFonts w:ascii="Helvetica Neue" w:eastAsia="Times New Roman" w:hAnsi="Helvetica Neue" w:cs="Times New Roman"/>
            <w:i/>
            <w:color w:val="2C3E50"/>
            <w:sz w:val="23"/>
            <w:szCs w:val="23"/>
          </w:rPr>
          <w:t>e.g.</w:t>
        </w:r>
      </w:ins>
      <w:moveTo w:id="105" w:author="Gundry, Rebekah" w:date="2018-10-06T15:59:00Z">
        <w:del w:id="106" w:author="Gundry, Rebekah" w:date="2018-10-06T15:59:00Z">
          <w:r w:rsidR="00970A24" w:rsidRPr="00970A24" w:rsidDel="00970A24">
            <w:rPr>
              <w:rFonts w:ascii="Helvetica Neue" w:eastAsia="Times New Roman" w:hAnsi="Helvetica Neue" w:cs="Times New Roman"/>
              <w:i/>
              <w:color w:val="2C3E50"/>
              <w:sz w:val="23"/>
              <w:szCs w:val="23"/>
              <w:rPrChange w:id="107" w:author="Gundry, Rebekah" w:date="2018-10-06T15:59:00Z">
                <w:rPr>
                  <w:rFonts w:ascii="Helvetica Neue" w:eastAsia="Times New Roman" w:hAnsi="Helvetica Neue" w:cs="Times New Roman"/>
                  <w:color w:val="2C3E50"/>
                  <w:sz w:val="23"/>
                  <w:szCs w:val="23"/>
                </w:rPr>
              </w:rPrChange>
            </w:rPr>
            <w:delText>.</w:delText>
          </w:r>
        </w:del>
        <w:r w:rsidR="00970A24" w:rsidRPr="00D11B5F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 not 'Accession #').</w:t>
        </w:r>
      </w:moveTo>
      <w:moveToRangeEnd w:id="100"/>
    </w:p>
    <w:p w14:paraId="701ED194" w14:textId="7BBE4899" w:rsidR="00970A24" w:rsidRDefault="005E2854" w:rsidP="00970A24">
      <w:pPr>
        <w:spacing w:after="158"/>
        <w:ind w:left="720"/>
        <w:rPr>
          <w:ins w:id="108" w:author="Gundry, Rebekah" w:date="2018-10-06T15:58:00Z"/>
          <w:rFonts w:ascii="Helvetica Neue" w:eastAsia="Times New Roman" w:hAnsi="Helvetica Neue" w:cs="Times New Roman"/>
          <w:color w:val="2C3E50"/>
          <w:sz w:val="23"/>
          <w:szCs w:val="23"/>
        </w:rPr>
        <w:pPrChange w:id="109" w:author="Gundry, Rebekah" w:date="2018-10-06T15:58:00Z">
          <w:pPr>
            <w:spacing w:after="158"/>
          </w:pPr>
        </w:pPrChange>
      </w:pPr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Bulk conversion from a different protein </w:t>
      </w:r>
      <w:del w:id="110" w:author="Gundry, Rebekah" w:date="2018-10-06T15:58:00Z">
        <w:r w:rsidRPr="005E285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delText xml:space="preserve">ID </w:delText>
        </w:r>
      </w:del>
      <w:ins w:id="111" w:author="Gundry, Rebekah" w:date="2018-10-06T15:58:00Z">
        <w:r w:rsidR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>identification</w:t>
        </w:r>
        <w:r w:rsidR="00970A24" w:rsidRPr="005E285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 </w:t>
        </w:r>
      </w:ins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type to </w:t>
      </w:r>
      <w:proofErr w:type="spellStart"/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>UniProt</w:t>
      </w:r>
      <w:proofErr w:type="spellEnd"/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is available </w:t>
      </w:r>
      <w:r w:rsidR="00C01C07">
        <w:rPr>
          <w:rFonts w:ascii="Helvetica Neue" w:eastAsia="Times New Roman" w:hAnsi="Helvetica Neue" w:cs="Times New Roman"/>
          <w:color w:val="18BC9C"/>
          <w:sz w:val="23"/>
          <w:szCs w:val="23"/>
          <w:u w:val="single"/>
        </w:rPr>
        <w:fldChar w:fldCharType="begin"/>
      </w:r>
      <w:r w:rsidR="00C01C07">
        <w:rPr>
          <w:rFonts w:ascii="Helvetica Neue" w:eastAsia="Times New Roman" w:hAnsi="Helvetica Neue" w:cs="Times New Roman"/>
          <w:color w:val="18BC9C"/>
          <w:sz w:val="23"/>
          <w:szCs w:val="23"/>
          <w:u w:val="single"/>
        </w:rPr>
        <w:instrText xml:space="preserve"> HYPERLINK "https://www.uniprot.org/uploadlists/" </w:instrText>
      </w:r>
      <w:r w:rsidR="00C01C07">
        <w:rPr>
          <w:rFonts w:ascii="Helvetica Neue" w:eastAsia="Times New Roman" w:hAnsi="Helvetica Neue" w:cs="Times New Roman"/>
          <w:color w:val="18BC9C"/>
          <w:sz w:val="23"/>
          <w:szCs w:val="23"/>
          <w:u w:val="single"/>
        </w:rPr>
        <w:fldChar w:fldCharType="separate"/>
      </w:r>
      <w:r w:rsidRPr="005E2854">
        <w:rPr>
          <w:rFonts w:ascii="Helvetica Neue" w:eastAsia="Times New Roman" w:hAnsi="Helvetica Neue" w:cs="Times New Roman"/>
          <w:color w:val="18BC9C"/>
          <w:sz w:val="23"/>
          <w:szCs w:val="23"/>
          <w:u w:val="single"/>
        </w:rPr>
        <w:t>here</w:t>
      </w:r>
      <w:r w:rsidR="00C01C07">
        <w:rPr>
          <w:rFonts w:ascii="Helvetica Neue" w:eastAsia="Times New Roman" w:hAnsi="Helvetica Neue" w:cs="Times New Roman"/>
          <w:color w:val="18BC9C"/>
          <w:sz w:val="23"/>
          <w:szCs w:val="23"/>
          <w:u w:val="single"/>
        </w:rPr>
        <w:fldChar w:fldCharType="end"/>
      </w:r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> . Under 'Select options', select your ID type in the 'From' field and then '</w:t>
      </w:r>
      <w:proofErr w:type="spellStart"/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>UniProt</w:t>
      </w:r>
      <w:proofErr w:type="spellEnd"/>
      <w:r w:rsidRPr="005E2854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KB' in the 'To' field. </w:t>
      </w:r>
      <w:moveFromRangeStart w:id="112" w:author="Gundry, Rebekah" w:date="2018-10-06T16:00:00Z" w:name="move526604950"/>
      <w:moveFrom w:id="113" w:author="Gundry, Rebekah" w:date="2018-10-06T16:00:00Z">
        <w:r w:rsidRPr="005E285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Be sure to upload a single column csv file with header 'Accession'. </w:t>
        </w:r>
      </w:moveFrom>
      <w:moveFromRangeEnd w:id="112"/>
    </w:p>
    <w:p w14:paraId="5E6152D2" w14:textId="1E7CDE3C" w:rsidR="005E2854" w:rsidRPr="00970A24" w:rsidRDefault="005E2854" w:rsidP="00970A24">
      <w:pPr>
        <w:pStyle w:val="ListParagraph"/>
        <w:numPr>
          <w:ilvl w:val="0"/>
          <w:numId w:val="1"/>
        </w:numPr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  <w:rPrChange w:id="114" w:author="Gundry, Rebekah" w:date="2018-10-06T15:59:00Z">
            <w:rPr/>
          </w:rPrChange>
        </w:rPr>
        <w:pPrChange w:id="115" w:author="Gundry, Rebekah" w:date="2018-10-06T15:59:00Z">
          <w:pPr>
            <w:spacing w:after="158"/>
          </w:pPr>
        </w:pPrChange>
      </w:pPr>
      <w:moveFromRangeStart w:id="116" w:author="Gundry, Rebekah" w:date="2018-10-06T15:59:00Z" w:name="move526604896"/>
      <w:moveFrom w:id="117" w:author="Gundry, Rebekah" w:date="2018-10-06T15:59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18" w:author="Gundry, Rebekah" w:date="2018-10-06T15:59:00Z">
              <w:rPr/>
            </w:rPrChange>
          </w:rPr>
          <w:t xml:space="preserve">Do not include extra characters in the header (i.e. not 'Accession #'). </w:t>
        </w:r>
      </w:moveFrom>
      <w:moveFromRangeEnd w:id="116"/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119" w:author="Gundry, Rebekah" w:date="2018-10-06T15:59:00Z">
            <w:rPr/>
          </w:rPrChange>
        </w:rPr>
        <w:t>With this method</w:t>
      </w:r>
      <w:ins w:id="120" w:author="Gundry, Rebekah" w:date="2018-10-06T15:56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21" w:author="Gundry, Rebekah" w:date="2018-10-06T15:59:00Z">
              <w:rPr/>
            </w:rPrChange>
          </w:rPr>
          <w:t>,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122" w:author="Gundry, Rebekah" w:date="2018-10-06T15:59:00Z">
            <w:rPr/>
          </w:rPrChange>
        </w:rPr>
        <w:t xml:space="preserve"> </w:t>
      </w:r>
      <w:del w:id="123" w:author="Gundry, Rebekah" w:date="2018-10-06T15:56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24" w:author="Gundry, Rebekah" w:date="2018-10-06T15:59:00Z">
              <w:rPr/>
            </w:rPrChange>
          </w:rPr>
          <w:delText xml:space="preserve">your </w:delText>
        </w:r>
      </w:del>
      <w:ins w:id="125" w:author="Gundry, Rebekah" w:date="2018-10-06T15:56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26" w:author="Gundry, Rebekah" w:date="2018-10-06T15:59:00Z">
              <w:rPr/>
            </w:rPrChange>
          </w:rPr>
          <w:t>the original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27" w:author="Gundry, Rebekah" w:date="2018-10-06T15:59:00Z">
              <w:rPr/>
            </w:rPrChange>
          </w:rPr>
          <w:t xml:space="preserve"> 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128" w:author="Gundry, Rebekah" w:date="2018-10-06T15:59:00Z">
            <w:rPr/>
          </w:rPrChange>
        </w:rPr>
        <w:t xml:space="preserve">upload file will be returned as a </w:t>
      </w:r>
      <w:ins w:id="129" w:author="Gundry, Rebekah" w:date="2018-10-06T15:57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30" w:author="Gundry, Rebekah" w:date="2018-10-06T15:59:00Z">
              <w:rPr/>
            </w:rPrChange>
          </w:rPr>
          <w:t xml:space="preserve">downloadable </w:t>
        </w:r>
      </w:ins>
      <w:ins w:id="131" w:author="Gundry, Rebekah" w:date="2018-10-06T16:01:00Z">
        <w:r w:rsidR="00970A24">
          <w:rPr>
            <w:rFonts w:ascii="Helvetica Neue" w:eastAsia="Times New Roman" w:hAnsi="Helvetica Neue" w:cs="Times New Roman"/>
            <w:color w:val="2C3E50"/>
            <w:sz w:val="23"/>
            <w:szCs w:val="23"/>
          </w:rPr>
          <w:t xml:space="preserve">csv </w:t>
        </w:r>
      </w:ins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132" w:author="Gundry, Rebekah" w:date="2018-10-06T15:59:00Z">
            <w:rPr/>
          </w:rPrChange>
        </w:rPr>
        <w:t xml:space="preserve">file </w:t>
      </w:r>
      <w:ins w:id="133" w:author="Gundry, Rebekah" w:date="2018-10-06T15:57:00Z"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34" w:author="Gundry, Rebekah" w:date="2018-10-06T15:59:00Z">
              <w:rPr/>
            </w:rPrChange>
          </w:rPr>
          <w:t>which includes a c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35" w:author="Gundry, Rebekah" w:date="2018-10-06T15:59:00Z">
              <w:rPr/>
            </w:rPrChange>
          </w:rPr>
          <w:t>olumn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36" w:author="Gundry, Rebekah" w:date="2018-10-06T15:59:00Z">
              <w:rPr/>
            </w:rPrChange>
          </w:rPr>
          <w:t xml:space="preserve"> containing SPC Scores</w:t>
        </w:r>
        <w:r w:rsidR="00970A24" w:rsidRPr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37" w:author="Gundry, Rebekah" w:date="2018-10-06T15:59:00Z">
              <w:rPr/>
            </w:rPrChange>
          </w:rPr>
          <w:t xml:space="preserve"> appended to the original input file</w:t>
        </w:r>
      </w:ins>
      <w:del w:id="138" w:author="Gundry, Rebekah" w:date="2018-10-06T15:57:00Z">
        <w:r w:rsidRPr="00970A24" w:rsidDel="00970A24">
          <w:rPr>
            <w:rFonts w:ascii="Helvetica Neue" w:eastAsia="Times New Roman" w:hAnsi="Helvetica Neue" w:cs="Times New Roman"/>
            <w:color w:val="2C3E50"/>
            <w:sz w:val="23"/>
            <w:szCs w:val="23"/>
            <w:rPrChange w:id="139" w:author="Gundry, Rebekah" w:date="2018-10-06T15:59:00Z">
              <w:rPr/>
            </w:rPrChange>
          </w:rPr>
          <w:delText>available for download which includes a column for SPC scores</w:delText>
        </w:r>
      </w:del>
      <w:r w:rsidRPr="00970A24">
        <w:rPr>
          <w:rFonts w:ascii="Helvetica Neue" w:eastAsia="Times New Roman" w:hAnsi="Helvetica Neue" w:cs="Times New Roman"/>
          <w:color w:val="2C3E50"/>
          <w:sz w:val="23"/>
          <w:szCs w:val="23"/>
          <w:rPrChange w:id="140" w:author="Gundry, Rebekah" w:date="2018-10-06T15:59:00Z">
            <w:rPr/>
          </w:rPrChange>
        </w:rPr>
        <w:t>.</w:t>
      </w:r>
    </w:p>
    <w:p w14:paraId="56B33587" w14:textId="77777777" w:rsidR="00011BFF" w:rsidRDefault="00011BFF"/>
    <w:sectPr w:rsidR="00011BFF" w:rsidSect="00E4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BA6"/>
    <w:multiLevelType w:val="hybridMultilevel"/>
    <w:tmpl w:val="6896A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E04BC"/>
    <w:multiLevelType w:val="hybridMultilevel"/>
    <w:tmpl w:val="F040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ndry, Rebekah">
    <w15:presenceInfo w15:providerId="AD" w15:userId="S-1-5-21-1052110624-596468510-1330638646-34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54"/>
    <w:rsid w:val="00011BFF"/>
    <w:rsid w:val="002755DA"/>
    <w:rsid w:val="00505C62"/>
    <w:rsid w:val="005E2854"/>
    <w:rsid w:val="00941E05"/>
    <w:rsid w:val="00970A24"/>
    <w:rsid w:val="00C01C07"/>
    <w:rsid w:val="00E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0489"/>
  <w15:chartTrackingRefBased/>
  <w15:docId w15:val="{6600155E-7BD2-EC4C-A80C-107EA70C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28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E285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285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28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28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E2854"/>
  </w:style>
  <w:style w:type="character" w:styleId="Hyperlink">
    <w:name w:val="Hyperlink"/>
    <w:basedOn w:val="DefaultParagraphFont"/>
    <w:uiPriority w:val="99"/>
    <w:semiHidden/>
    <w:unhideWhenUsed/>
    <w:rsid w:val="005E28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Snarrenberg, Shana</dc:creator>
  <cp:keywords/>
  <dc:description/>
  <cp:lastModifiedBy>Gundry, Rebekah</cp:lastModifiedBy>
  <cp:revision>3</cp:revision>
  <dcterms:created xsi:type="dcterms:W3CDTF">2018-10-06T21:01:00Z</dcterms:created>
  <dcterms:modified xsi:type="dcterms:W3CDTF">2018-10-06T21:40:00Z</dcterms:modified>
</cp:coreProperties>
</file>